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57127" w14:textId="77777777" w:rsidR="00137AA8" w:rsidRPr="00123C7B" w:rsidRDefault="00137AA8" w:rsidP="00137AA8">
      <w:pPr>
        <w:widowControl w:val="0"/>
        <w:autoSpaceDE w:val="0"/>
        <w:autoSpaceDN w:val="0"/>
        <w:adjustRightInd w:val="0"/>
        <w:jc w:val="center"/>
        <w:rPr>
          <w:rFonts w:ascii="Verdana" w:hAnsi="Verdana" w:cs="Arial"/>
          <w:b/>
          <w:bCs/>
          <w:sz w:val="20"/>
          <w:szCs w:val="20"/>
        </w:rPr>
      </w:pPr>
      <w:bookmarkStart w:id="0" w:name="_GoBack"/>
      <w:bookmarkEnd w:id="0"/>
    </w:p>
    <w:p w14:paraId="078F0F11" w14:textId="77777777" w:rsidR="00050BEB" w:rsidRPr="00123C7B" w:rsidRDefault="00050BEB" w:rsidP="00050BEB">
      <w:pPr>
        <w:widowControl w:val="0"/>
        <w:autoSpaceDE w:val="0"/>
        <w:autoSpaceDN w:val="0"/>
        <w:adjustRightInd w:val="0"/>
        <w:jc w:val="center"/>
        <w:rPr>
          <w:rFonts w:ascii="Verdana" w:hAnsi="Verdana" w:cs="Arial"/>
          <w:b/>
          <w:bCs/>
          <w:sz w:val="20"/>
          <w:szCs w:val="20"/>
        </w:rPr>
      </w:pPr>
      <w:r w:rsidRPr="00123C7B">
        <w:rPr>
          <w:rFonts w:ascii="Verdana" w:hAnsi="Verdana" w:cs="Arial"/>
          <w:b/>
          <w:bCs/>
          <w:sz w:val="20"/>
          <w:szCs w:val="20"/>
        </w:rPr>
        <w:t>Request for Proposal</w:t>
      </w:r>
    </w:p>
    <w:p w14:paraId="7B457129" w14:textId="77777777" w:rsidR="00137AA8" w:rsidRPr="00123C7B" w:rsidRDefault="00137AA8" w:rsidP="00137AA8">
      <w:pPr>
        <w:widowControl w:val="0"/>
        <w:autoSpaceDE w:val="0"/>
        <w:autoSpaceDN w:val="0"/>
        <w:adjustRightInd w:val="0"/>
        <w:jc w:val="center"/>
        <w:rPr>
          <w:rFonts w:ascii="Verdana" w:hAnsi="Verdana" w:cs="Arial"/>
          <w:b/>
          <w:bCs/>
          <w:sz w:val="20"/>
          <w:szCs w:val="20"/>
        </w:rPr>
      </w:pPr>
    </w:p>
    <w:p w14:paraId="7B45712A" w14:textId="3D3FF698" w:rsidR="00AF5881" w:rsidRPr="00662A17" w:rsidRDefault="00AF5881" w:rsidP="008C7E87">
      <w:pPr>
        <w:widowControl w:val="0"/>
        <w:autoSpaceDE w:val="0"/>
        <w:autoSpaceDN w:val="0"/>
        <w:adjustRightInd w:val="0"/>
        <w:jc w:val="center"/>
        <w:rPr>
          <w:rFonts w:ascii="Verdana" w:hAnsi="Verdana" w:cs="Arial"/>
          <w:bCs/>
          <w:i/>
          <w:sz w:val="20"/>
          <w:szCs w:val="20"/>
        </w:rPr>
      </w:pPr>
      <w:r w:rsidRPr="00662A17">
        <w:rPr>
          <w:rFonts w:ascii="Verdana" w:hAnsi="Verdana" w:cs="Arial"/>
          <w:bCs/>
          <w:i/>
          <w:sz w:val="20"/>
          <w:szCs w:val="20"/>
        </w:rPr>
        <w:t>N</w:t>
      </w:r>
      <w:r w:rsidR="00F878B5" w:rsidRPr="00662A17">
        <w:rPr>
          <w:rFonts w:ascii="Verdana" w:hAnsi="Verdana" w:cs="Arial"/>
          <w:bCs/>
          <w:i/>
          <w:sz w:val="20"/>
          <w:szCs w:val="20"/>
        </w:rPr>
        <w:t>ote</w:t>
      </w:r>
      <w:r w:rsidRPr="00662A17">
        <w:rPr>
          <w:rFonts w:ascii="Verdana" w:hAnsi="Verdana" w:cs="Arial"/>
          <w:bCs/>
          <w:i/>
          <w:sz w:val="20"/>
          <w:szCs w:val="20"/>
        </w:rPr>
        <w:t xml:space="preserve">: Every effort was made to ensure this RFP </w:t>
      </w:r>
      <w:r w:rsidR="00C36DFB" w:rsidRPr="00662A17">
        <w:rPr>
          <w:rFonts w:ascii="Verdana" w:hAnsi="Verdana" w:cs="Arial"/>
          <w:bCs/>
          <w:i/>
          <w:sz w:val="20"/>
          <w:szCs w:val="20"/>
        </w:rPr>
        <w:t xml:space="preserve">is </w:t>
      </w:r>
      <w:r w:rsidRPr="00662A17">
        <w:rPr>
          <w:rFonts w:ascii="Verdana" w:hAnsi="Verdana" w:cs="Arial"/>
          <w:bCs/>
          <w:i/>
          <w:sz w:val="20"/>
          <w:szCs w:val="20"/>
        </w:rPr>
        <w:t>as authentic as possible. However, you are only responsible for the requirements presented in the actual task.</w:t>
      </w:r>
    </w:p>
    <w:p w14:paraId="7B45712B" w14:textId="62395FC5" w:rsidR="00AF5881" w:rsidRPr="00123C7B" w:rsidRDefault="00AF5881" w:rsidP="008C7E87">
      <w:pPr>
        <w:widowControl w:val="0"/>
        <w:autoSpaceDE w:val="0"/>
        <w:autoSpaceDN w:val="0"/>
        <w:adjustRightInd w:val="0"/>
        <w:jc w:val="center"/>
        <w:rPr>
          <w:rFonts w:ascii="Verdana" w:hAnsi="Verdana" w:cs="Arial"/>
          <w:b/>
          <w:bCs/>
          <w:sz w:val="20"/>
          <w:szCs w:val="20"/>
        </w:rPr>
      </w:pPr>
    </w:p>
    <w:p w14:paraId="04A21A85" w14:textId="583166D1" w:rsidR="00050BEB" w:rsidRPr="00123C7B" w:rsidRDefault="00050BEB" w:rsidP="00D67649">
      <w:pPr>
        <w:pStyle w:val="Heading2"/>
        <w:numPr>
          <w:ilvl w:val="0"/>
          <w:numId w:val="0"/>
        </w:numPr>
        <w:rPr>
          <w:rFonts w:ascii="Verdana" w:hAnsi="Verdana" w:cs="Arial"/>
          <w:i w:val="0"/>
          <w:iCs w:val="0"/>
          <w:color w:val="auto"/>
          <w:sz w:val="20"/>
          <w:szCs w:val="20"/>
        </w:rPr>
      </w:pPr>
      <w:r w:rsidRPr="00123C7B">
        <w:rPr>
          <w:rFonts w:ascii="Verdana" w:hAnsi="Verdana" w:cs="Arial"/>
          <w:i w:val="0"/>
          <w:iCs w:val="0"/>
          <w:color w:val="auto"/>
          <w:sz w:val="20"/>
          <w:szCs w:val="20"/>
        </w:rPr>
        <w:t>Course Build - Technology Enhancements</w:t>
      </w:r>
    </w:p>
    <w:p w14:paraId="4E1BF237" w14:textId="7688FD45" w:rsidR="00050BEB" w:rsidRPr="00123C7B" w:rsidRDefault="00050BEB" w:rsidP="008C7E87">
      <w:pPr>
        <w:widowControl w:val="0"/>
        <w:autoSpaceDE w:val="0"/>
        <w:autoSpaceDN w:val="0"/>
        <w:adjustRightInd w:val="0"/>
        <w:jc w:val="center"/>
        <w:rPr>
          <w:rFonts w:ascii="Verdana" w:hAnsi="Verdana" w:cs="Arial"/>
          <w:b/>
          <w:bCs/>
          <w:sz w:val="20"/>
          <w:szCs w:val="20"/>
        </w:rPr>
      </w:pPr>
    </w:p>
    <w:p w14:paraId="00692A18" w14:textId="76CD8F98" w:rsidR="00050BEB" w:rsidRPr="00123C7B" w:rsidRDefault="00050BEB" w:rsidP="008C7E87">
      <w:pPr>
        <w:widowControl w:val="0"/>
        <w:autoSpaceDE w:val="0"/>
        <w:autoSpaceDN w:val="0"/>
        <w:adjustRightInd w:val="0"/>
        <w:jc w:val="center"/>
        <w:rPr>
          <w:rFonts w:ascii="Verdana" w:hAnsi="Verdana" w:cs="Arial"/>
          <w:bCs/>
          <w:sz w:val="20"/>
          <w:szCs w:val="20"/>
        </w:rPr>
      </w:pPr>
      <w:r w:rsidRPr="00123C7B">
        <w:rPr>
          <w:rFonts w:ascii="Verdana" w:hAnsi="Verdana" w:cs="Arial"/>
          <w:bCs/>
          <w:sz w:val="20"/>
          <w:szCs w:val="20"/>
        </w:rPr>
        <w:t>Issued by:</w:t>
      </w:r>
    </w:p>
    <w:p w14:paraId="7B45712C" w14:textId="77777777" w:rsidR="00137AA8" w:rsidRPr="00123C7B" w:rsidRDefault="003E35B6" w:rsidP="008C7E87">
      <w:pPr>
        <w:widowControl w:val="0"/>
        <w:autoSpaceDE w:val="0"/>
        <w:autoSpaceDN w:val="0"/>
        <w:adjustRightInd w:val="0"/>
        <w:jc w:val="center"/>
        <w:rPr>
          <w:rFonts w:ascii="Verdana" w:hAnsi="Verdana" w:cs="Arial"/>
          <w:b/>
          <w:bCs/>
          <w:sz w:val="20"/>
          <w:szCs w:val="20"/>
        </w:rPr>
      </w:pPr>
      <w:r w:rsidRPr="00123C7B">
        <w:rPr>
          <w:rFonts w:ascii="Verdana" w:hAnsi="Verdana" w:cs="Arial"/>
          <w:b/>
          <w:bCs/>
          <w:sz w:val="20"/>
          <w:szCs w:val="20"/>
        </w:rPr>
        <w:t>Seamus Company</w:t>
      </w:r>
      <w:r w:rsidR="008C7E87" w:rsidRPr="00123C7B">
        <w:rPr>
          <w:rFonts w:ascii="Verdana" w:hAnsi="Verdana" w:cs="Arial"/>
          <w:b/>
          <w:bCs/>
          <w:sz w:val="20"/>
          <w:szCs w:val="20"/>
        </w:rPr>
        <w:t xml:space="preserve"> </w:t>
      </w:r>
      <w:r w:rsidR="00C10A6B" w:rsidRPr="00123C7B">
        <w:rPr>
          <w:rFonts w:ascii="Verdana" w:hAnsi="Verdana" w:cs="Arial"/>
          <w:b/>
          <w:bCs/>
          <w:sz w:val="20"/>
          <w:szCs w:val="20"/>
        </w:rPr>
        <w:t>(</w:t>
      </w:r>
      <w:r w:rsidRPr="00123C7B">
        <w:rPr>
          <w:rFonts w:ascii="Verdana" w:hAnsi="Verdana" w:cs="Arial"/>
          <w:b/>
          <w:bCs/>
          <w:sz w:val="20"/>
          <w:szCs w:val="20"/>
        </w:rPr>
        <w:t>SC</w:t>
      </w:r>
      <w:r w:rsidR="00C10A6B" w:rsidRPr="00123C7B">
        <w:rPr>
          <w:rFonts w:ascii="Verdana" w:hAnsi="Verdana" w:cs="Arial"/>
          <w:b/>
          <w:bCs/>
          <w:sz w:val="20"/>
          <w:szCs w:val="20"/>
        </w:rPr>
        <w:t>)</w:t>
      </w:r>
      <w:r w:rsidR="002F49C5" w:rsidRPr="00123C7B">
        <w:rPr>
          <w:rFonts w:ascii="Verdana" w:hAnsi="Verdana" w:cs="Arial"/>
          <w:b/>
          <w:bCs/>
          <w:sz w:val="20"/>
          <w:szCs w:val="20"/>
        </w:rPr>
        <w:t xml:space="preserve"> </w:t>
      </w:r>
    </w:p>
    <w:p w14:paraId="7B45712D" w14:textId="77777777" w:rsidR="00137AA8" w:rsidRPr="00123C7B" w:rsidRDefault="00137AA8" w:rsidP="00D331BB">
      <w:pPr>
        <w:widowControl w:val="0"/>
        <w:autoSpaceDE w:val="0"/>
        <w:autoSpaceDN w:val="0"/>
        <w:adjustRightInd w:val="0"/>
        <w:rPr>
          <w:rFonts w:ascii="Verdana" w:hAnsi="Verdana" w:cs="Arial"/>
          <w:b/>
          <w:bCs/>
          <w:sz w:val="20"/>
          <w:szCs w:val="20"/>
        </w:rPr>
      </w:pPr>
    </w:p>
    <w:p w14:paraId="73BC408F" w14:textId="77777777" w:rsidR="00050BEB" w:rsidRPr="00123C7B" w:rsidRDefault="00050BEB" w:rsidP="00050BEB">
      <w:pPr>
        <w:pStyle w:val="Default"/>
        <w:jc w:val="center"/>
        <w:rPr>
          <w:rFonts w:ascii="Verdana" w:hAnsi="Verdana" w:cs="Arial"/>
          <w:b/>
          <w:bCs/>
          <w:color w:val="auto"/>
          <w:sz w:val="20"/>
          <w:szCs w:val="20"/>
          <w:u w:val="single"/>
        </w:rPr>
      </w:pPr>
      <w:r w:rsidRPr="00123C7B">
        <w:rPr>
          <w:rFonts w:ascii="Verdana" w:hAnsi="Verdana" w:cs="Arial"/>
          <w:b/>
          <w:bCs/>
          <w:color w:val="auto"/>
          <w:sz w:val="20"/>
          <w:szCs w:val="20"/>
          <w:u w:val="single"/>
        </w:rPr>
        <w:t>RFP Coordinator</w:t>
      </w:r>
    </w:p>
    <w:p w14:paraId="1805ABC2" w14:textId="77777777" w:rsidR="00050BEB" w:rsidRPr="00123C7B" w:rsidRDefault="00050BEB" w:rsidP="00050BEB">
      <w:pPr>
        <w:pStyle w:val="Default"/>
        <w:jc w:val="center"/>
        <w:rPr>
          <w:rFonts w:ascii="Verdana" w:hAnsi="Verdana" w:cs="Arial"/>
          <w:b/>
          <w:bCs/>
          <w:color w:val="auto"/>
          <w:sz w:val="20"/>
          <w:szCs w:val="20"/>
          <w:u w:val="single"/>
        </w:rPr>
      </w:pPr>
    </w:p>
    <w:p w14:paraId="2C9AE40E" w14:textId="37D7C336" w:rsidR="00050BEB" w:rsidRPr="00123C7B" w:rsidRDefault="00050BEB" w:rsidP="00050BEB">
      <w:pPr>
        <w:pStyle w:val="Default"/>
        <w:jc w:val="center"/>
        <w:rPr>
          <w:rFonts w:ascii="Verdana" w:hAnsi="Verdana" w:cs="Arial"/>
          <w:sz w:val="20"/>
          <w:szCs w:val="20"/>
        </w:rPr>
      </w:pPr>
      <w:r w:rsidRPr="00123C7B">
        <w:rPr>
          <w:rFonts w:ascii="Verdana" w:hAnsi="Verdana" w:cs="Arial"/>
          <w:sz w:val="20"/>
          <w:szCs w:val="20"/>
        </w:rPr>
        <w:t xml:space="preserve">JoAnn </w:t>
      </w:r>
      <w:r w:rsidR="00865AD1" w:rsidRPr="00123C7B">
        <w:rPr>
          <w:rFonts w:ascii="Verdana" w:hAnsi="Verdana" w:cs="Arial"/>
          <w:sz w:val="20"/>
          <w:szCs w:val="20"/>
        </w:rPr>
        <w:t>Miller</w:t>
      </w:r>
    </w:p>
    <w:p w14:paraId="4D2BB7DD" w14:textId="77777777" w:rsidR="00050BEB" w:rsidRPr="00123C7B" w:rsidRDefault="00050BEB" w:rsidP="00050BEB">
      <w:pPr>
        <w:pStyle w:val="Default"/>
        <w:jc w:val="center"/>
        <w:rPr>
          <w:rFonts w:ascii="Verdana" w:hAnsi="Verdana" w:cs="Arial"/>
          <w:sz w:val="20"/>
          <w:szCs w:val="20"/>
        </w:rPr>
      </w:pPr>
      <w:r w:rsidRPr="00123C7B">
        <w:rPr>
          <w:rFonts w:ascii="Arial" w:hAnsi="Arial" w:cs="Arial"/>
          <w:sz w:val="20"/>
          <w:szCs w:val="20"/>
        </w:rPr>
        <w:t>Seamus Company</w:t>
      </w:r>
    </w:p>
    <w:p w14:paraId="21397DC4" w14:textId="77777777" w:rsidR="00050BEB" w:rsidRPr="00123C7B" w:rsidRDefault="00050BEB" w:rsidP="00050BEB">
      <w:pPr>
        <w:pStyle w:val="Default"/>
        <w:jc w:val="center"/>
        <w:rPr>
          <w:rFonts w:ascii="Verdana" w:hAnsi="Verdana" w:cs="Arial"/>
          <w:sz w:val="20"/>
          <w:szCs w:val="20"/>
        </w:rPr>
      </w:pPr>
      <w:r w:rsidRPr="00123C7B">
        <w:rPr>
          <w:rFonts w:ascii="Verdana" w:hAnsi="Verdana" w:cs="Arial"/>
          <w:sz w:val="20"/>
          <w:szCs w:val="20"/>
        </w:rPr>
        <w:t>Supply Chain Department</w:t>
      </w:r>
    </w:p>
    <w:p w14:paraId="359A91EF" w14:textId="77777777" w:rsidR="00050BEB" w:rsidRPr="00123C7B" w:rsidRDefault="00050BEB" w:rsidP="00050BEB">
      <w:pPr>
        <w:pStyle w:val="Default"/>
        <w:jc w:val="center"/>
        <w:rPr>
          <w:rFonts w:ascii="Verdana" w:hAnsi="Verdana" w:cs="Arial"/>
          <w:sz w:val="20"/>
          <w:szCs w:val="20"/>
        </w:rPr>
      </w:pPr>
      <w:r w:rsidRPr="00123C7B">
        <w:rPr>
          <w:rFonts w:ascii="Verdana" w:hAnsi="Verdana" w:cs="Arial"/>
          <w:sz w:val="20"/>
          <w:szCs w:val="20"/>
        </w:rPr>
        <w:t>650 N South Street</w:t>
      </w:r>
    </w:p>
    <w:p w14:paraId="05DD4D7A" w14:textId="77777777" w:rsidR="00050BEB" w:rsidRPr="00123C7B" w:rsidRDefault="00050BEB" w:rsidP="00050BEB">
      <w:pPr>
        <w:pStyle w:val="Default"/>
        <w:jc w:val="center"/>
        <w:rPr>
          <w:rFonts w:ascii="Verdana" w:hAnsi="Verdana" w:cs="Arial"/>
          <w:sz w:val="20"/>
          <w:szCs w:val="20"/>
        </w:rPr>
      </w:pPr>
      <w:r w:rsidRPr="00123C7B">
        <w:rPr>
          <w:rFonts w:ascii="Verdana" w:hAnsi="Verdana" w:cs="Arial"/>
          <w:sz w:val="20"/>
          <w:szCs w:val="20"/>
        </w:rPr>
        <w:t>Dellberg, WI 99999</w:t>
      </w:r>
    </w:p>
    <w:p w14:paraId="15F1F805" w14:textId="77777777" w:rsidR="00050BEB" w:rsidRPr="00123C7B" w:rsidRDefault="00050BEB" w:rsidP="00050BEB">
      <w:pPr>
        <w:pStyle w:val="Default"/>
        <w:jc w:val="center"/>
        <w:rPr>
          <w:rFonts w:ascii="Verdana" w:hAnsi="Verdana" w:cs="Arial"/>
          <w:sz w:val="20"/>
          <w:szCs w:val="20"/>
        </w:rPr>
      </w:pPr>
      <w:r w:rsidRPr="00123C7B">
        <w:rPr>
          <w:rFonts w:ascii="Verdana" w:hAnsi="Verdana" w:cs="Arial"/>
          <w:sz w:val="20"/>
          <w:szCs w:val="20"/>
        </w:rPr>
        <w:t xml:space="preserve">Ph: </w:t>
      </w:r>
      <w:r w:rsidRPr="00123C7B">
        <w:rPr>
          <w:rFonts w:ascii="Arial" w:hAnsi="Arial" w:cs="Arial"/>
          <w:color w:val="252525"/>
          <w:sz w:val="20"/>
          <w:szCs w:val="20"/>
          <w:shd w:val="clear" w:color="auto" w:fill="FFFFFF"/>
        </w:rPr>
        <w:t>800-555-0199</w:t>
      </w:r>
    </w:p>
    <w:p w14:paraId="7EC4A237" w14:textId="77777777" w:rsidR="00050BEB" w:rsidRPr="00123C7B" w:rsidRDefault="00050BEB" w:rsidP="00050BEB">
      <w:pPr>
        <w:pStyle w:val="Default"/>
        <w:jc w:val="center"/>
        <w:rPr>
          <w:rFonts w:ascii="Verdana" w:hAnsi="Verdana" w:cs="Arial"/>
          <w:sz w:val="20"/>
          <w:szCs w:val="20"/>
        </w:rPr>
      </w:pPr>
      <w:r w:rsidRPr="00123C7B">
        <w:rPr>
          <w:rFonts w:ascii="Verdana" w:hAnsi="Verdana" w:cs="Arial"/>
          <w:sz w:val="20"/>
          <w:szCs w:val="20"/>
        </w:rPr>
        <w:t xml:space="preserve">Fax: </w:t>
      </w:r>
      <w:r w:rsidRPr="00123C7B">
        <w:rPr>
          <w:rFonts w:ascii="Arial" w:hAnsi="Arial" w:cs="Arial"/>
          <w:color w:val="252525"/>
          <w:sz w:val="20"/>
          <w:szCs w:val="20"/>
          <w:shd w:val="clear" w:color="auto" w:fill="FFFFFF"/>
        </w:rPr>
        <w:t>800-555-0199</w:t>
      </w:r>
    </w:p>
    <w:p w14:paraId="7B457135" w14:textId="77777777" w:rsidR="00D331BB" w:rsidRPr="00123C7B" w:rsidRDefault="00D331BB" w:rsidP="00D331BB">
      <w:pPr>
        <w:rPr>
          <w:rFonts w:ascii="Verdana" w:hAnsi="Verdana"/>
          <w:sz w:val="20"/>
          <w:szCs w:val="20"/>
        </w:rPr>
      </w:pPr>
    </w:p>
    <w:p w14:paraId="7B457136" w14:textId="77777777" w:rsidR="00137AA8" w:rsidRPr="00123C7B" w:rsidRDefault="00137AA8" w:rsidP="00137AA8">
      <w:pPr>
        <w:widowControl w:val="0"/>
        <w:autoSpaceDE w:val="0"/>
        <w:autoSpaceDN w:val="0"/>
        <w:adjustRightInd w:val="0"/>
        <w:jc w:val="center"/>
        <w:rPr>
          <w:rFonts w:ascii="Verdana" w:hAnsi="Verdana" w:cs="Arial"/>
          <w:b/>
          <w:bCs/>
          <w:sz w:val="20"/>
          <w:szCs w:val="20"/>
        </w:rPr>
      </w:pPr>
    </w:p>
    <w:p w14:paraId="7B457137" w14:textId="77777777" w:rsidR="00D331BB" w:rsidRPr="00123C7B" w:rsidRDefault="00D331BB" w:rsidP="00D331BB">
      <w:pPr>
        <w:widowControl w:val="0"/>
        <w:autoSpaceDE w:val="0"/>
        <w:autoSpaceDN w:val="0"/>
        <w:adjustRightInd w:val="0"/>
        <w:jc w:val="center"/>
        <w:rPr>
          <w:rFonts w:ascii="Verdana" w:hAnsi="Verdana" w:cs="Arial"/>
          <w:b/>
          <w:bCs/>
          <w:sz w:val="20"/>
          <w:szCs w:val="20"/>
        </w:rPr>
      </w:pPr>
      <w:r w:rsidRPr="00123C7B">
        <w:rPr>
          <w:rFonts w:ascii="Verdana" w:hAnsi="Verdana" w:cs="Arial"/>
          <w:b/>
          <w:bCs/>
          <w:color w:val="FF0000"/>
          <w:sz w:val="20"/>
          <w:szCs w:val="20"/>
        </w:rPr>
        <w:t>CONFIDENTIAL INFORMATION ENCLOSED</w:t>
      </w:r>
    </w:p>
    <w:p w14:paraId="7B457138" w14:textId="77777777" w:rsidR="00137AA8" w:rsidRPr="00123C7B" w:rsidRDefault="00137AA8" w:rsidP="00D331BB">
      <w:pPr>
        <w:widowControl w:val="0"/>
        <w:autoSpaceDE w:val="0"/>
        <w:autoSpaceDN w:val="0"/>
        <w:adjustRightInd w:val="0"/>
        <w:rPr>
          <w:rFonts w:ascii="Verdana" w:hAnsi="Verdana" w:cs="Arial"/>
          <w:b/>
          <w:bCs/>
          <w:sz w:val="20"/>
          <w:szCs w:val="20"/>
        </w:rPr>
      </w:pPr>
    </w:p>
    <w:p w14:paraId="0F54BAF5" w14:textId="77777777" w:rsidR="002E06FB" w:rsidRPr="00123C7B" w:rsidRDefault="002E06FB" w:rsidP="00D331BB">
      <w:pPr>
        <w:pStyle w:val="Default"/>
        <w:jc w:val="center"/>
        <w:rPr>
          <w:rFonts w:ascii="Verdana" w:hAnsi="Verdana" w:cs="Arial"/>
          <w:b/>
          <w:bCs/>
          <w:color w:val="auto"/>
          <w:sz w:val="20"/>
          <w:szCs w:val="20"/>
          <w:u w:val="single"/>
        </w:rPr>
      </w:pPr>
    </w:p>
    <w:p w14:paraId="7B457142" w14:textId="77777777" w:rsidR="00D331BB" w:rsidRPr="00123C7B" w:rsidRDefault="00D331BB" w:rsidP="00D331BB">
      <w:pPr>
        <w:widowControl w:val="0"/>
        <w:autoSpaceDE w:val="0"/>
        <w:autoSpaceDN w:val="0"/>
        <w:adjustRightInd w:val="0"/>
        <w:rPr>
          <w:rFonts w:ascii="Verdana" w:hAnsi="Verdana" w:cs="Arial"/>
          <w:b/>
          <w:bCs/>
          <w:sz w:val="20"/>
          <w:szCs w:val="20"/>
          <w:lang w:val="de-DE"/>
        </w:rPr>
      </w:pPr>
    </w:p>
    <w:p w14:paraId="7B457143" w14:textId="77777777" w:rsidR="00137AA8" w:rsidRPr="00123C7B" w:rsidRDefault="00137AA8" w:rsidP="00137AA8">
      <w:pPr>
        <w:widowControl w:val="0"/>
        <w:autoSpaceDE w:val="0"/>
        <w:autoSpaceDN w:val="0"/>
        <w:adjustRightInd w:val="0"/>
        <w:jc w:val="center"/>
        <w:rPr>
          <w:rFonts w:ascii="Verdana" w:hAnsi="Verdana" w:cs="Arial"/>
          <w:b/>
          <w:bCs/>
          <w:sz w:val="20"/>
          <w:szCs w:val="20"/>
        </w:rPr>
      </w:pPr>
      <w:r w:rsidRPr="00123C7B">
        <w:rPr>
          <w:rFonts w:ascii="Verdana" w:hAnsi="Verdana" w:cs="Arial"/>
          <w:b/>
          <w:bCs/>
          <w:sz w:val="20"/>
          <w:szCs w:val="20"/>
        </w:rPr>
        <w:t>Statement of Confidentiality</w:t>
      </w:r>
    </w:p>
    <w:p w14:paraId="7B457144" w14:textId="77777777" w:rsidR="00137AA8" w:rsidRPr="00123C7B" w:rsidRDefault="00137AA8" w:rsidP="00137AA8">
      <w:pPr>
        <w:widowControl w:val="0"/>
        <w:autoSpaceDE w:val="0"/>
        <w:autoSpaceDN w:val="0"/>
        <w:adjustRightInd w:val="0"/>
        <w:jc w:val="center"/>
        <w:rPr>
          <w:rFonts w:ascii="Verdana" w:hAnsi="Verdana" w:cs="Arial"/>
          <w:b/>
          <w:bCs/>
          <w:sz w:val="20"/>
          <w:szCs w:val="20"/>
        </w:rPr>
      </w:pPr>
    </w:p>
    <w:p w14:paraId="7B457145" w14:textId="142A7DDF" w:rsidR="00D331BB" w:rsidRPr="00123C7B" w:rsidRDefault="00D331BB" w:rsidP="00C84A9C">
      <w:pPr>
        <w:rPr>
          <w:rFonts w:ascii="Verdana" w:hAnsi="Verdana" w:cs="Arial"/>
          <w:b/>
          <w:bCs/>
          <w:sz w:val="20"/>
          <w:szCs w:val="20"/>
        </w:rPr>
      </w:pPr>
      <w:r w:rsidRPr="00123C7B">
        <w:rPr>
          <w:rFonts w:ascii="Verdana" w:hAnsi="Verdana" w:cs="Arial"/>
          <w:b/>
          <w:bCs/>
          <w:sz w:val="20"/>
          <w:szCs w:val="20"/>
        </w:rPr>
        <w:t>By accepting</w:t>
      </w:r>
      <w:r w:rsidR="00611A52" w:rsidRPr="00123C7B">
        <w:rPr>
          <w:rFonts w:ascii="Verdana" w:hAnsi="Verdana" w:cs="Arial"/>
          <w:b/>
          <w:bCs/>
          <w:sz w:val="20"/>
          <w:szCs w:val="20"/>
        </w:rPr>
        <w:t xml:space="preserve"> and responding to this RFP, </w:t>
      </w:r>
      <w:r w:rsidR="00037F58" w:rsidRPr="00123C7B">
        <w:rPr>
          <w:rFonts w:ascii="Verdana" w:hAnsi="Verdana" w:cs="Arial"/>
          <w:b/>
          <w:bCs/>
          <w:sz w:val="20"/>
          <w:szCs w:val="20"/>
        </w:rPr>
        <w:t>B</w:t>
      </w:r>
      <w:r w:rsidR="00611A52" w:rsidRPr="00123C7B">
        <w:rPr>
          <w:rFonts w:ascii="Verdana" w:hAnsi="Verdana" w:cs="Arial"/>
          <w:b/>
          <w:bCs/>
          <w:sz w:val="20"/>
          <w:szCs w:val="20"/>
        </w:rPr>
        <w:t>idder</w:t>
      </w:r>
      <w:r w:rsidRPr="00123C7B">
        <w:rPr>
          <w:rFonts w:ascii="Verdana" w:hAnsi="Verdana" w:cs="Arial"/>
          <w:b/>
          <w:bCs/>
          <w:sz w:val="20"/>
          <w:szCs w:val="20"/>
        </w:rPr>
        <w:t xml:space="preserve"> acknowledge</w:t>
      </w:r>
      <w:r w:rsidR="00611A52" w:rsidRPr="00123C7B">
        <w:rPr>
          <w:rFonts w:ascii="Verdana" w:hAnsi="Verdana" w:cs="Arial"/>
          <w:b/>
          <w:bCs/>
          <w:sz w:val="20"/>
          <w:szCs w:val="20"/>
        </w:rPr>
        <w:t>s</w:t>
      </w:r>
      <w:r w:rsidRPr="00123C7B">
        <w:rPr>
          <w:rFonts w:ascii="Verdana" w:hAnsi="Verdana" w:cs="Arial"/>
          <w:b/>
          <w:bCs/>
          <w:sz w:val="20"/>
          <w:szCs w:val="20"/>
        </w:rPr>
        <w:t xml:space="preserve"> the proprietary and confidential nature of the information</w:t>
      </w:r>
      <w:r w:rsidR="00611A52" w:rsidRPr="00123C7B">
        <w:rPr>
          <w:rFonts w:ascii="Verdana" w:hAnsi="Verdana" w:cs="Arial"/>
          <w:b/>
          <w:bCs/>
          <w:sz w:val="20"/>
          <w:szCs w:val="20"/>
        </w:rPr>
        <w:t xml:space="preserve"> herein and agrees to treat the</w:t>
      </w:r>
      <w:r w:rsidRPr="00123C7B">
        <w:rPr>
          <w:rFonts w:ascii="Verdana" w:hAnsi="Verdana" w:cs="Arial"/>
          <w:b/>
          <w:bCs/>
          <w:sz w:val="20"/>
          <w:szCs w:val="20"/>
        </w:rPr>
        <w:t xml:space="preserve"> in</w:t>
      </w:r>
      <w:r w:rsidR="00611A52" w:rsidRPr="00123C7B">
        <w:rPr>
          <w:rFonts w:ascii="Verdana" w:hAnsi="Verdana" w:cs="Arial"/>
          <w:b/>
          <w:bCs/>
          <w:sz w:val="20"/>
          <w:szCs w:val="20"/>
        </w:rPr>
        <w:t>formation contained herein</w:t>
      </w:r>
      <w:r w:rsidR="005409ED" w:rsidRPr="00123C7B">
        <w:rPr>
          <w:rFonts w:ascii="Verdana" w:hAnsi="Verdana" w:cs="Arial"/>
          <w:b/>
          <w:bCs/>
          <w:sz w:val="20"/>
          <w:szCs w:val="20"/>
        </w:rPr>
        <w:t>,</w:t>
      </w:r>
      <w:r w:rsidR="00611A52" w:rsidRPr="00123C7B">
        <w:rPr>
          <w:rFonts w:ascii="Verdana" w:hAnsi="Verdana" w:cs="Arial"/>
          <w:b/>
          <w:bCs/>
          <w:sz w:val="20"/>
          <w:szCs w:val="20"/>
        </w:rPr>
        <w:t xml:space="preserve"> or any other records made available to </w:t>
      </w:r>
      <w:r w:rsidR="00037F58" w:rsidRPr="00123C7B">
        <w:rPr>
          <w:rFonts w:ascii="Verdana" w:hAnsi="Verdana" w:cs="Arial"/>
          <w:b/>
          <w:bCs/>
          <w:sz w:val="20"/>
          <w:szCs w:val="20"/>
        </w:rPr>
        <w:t>B</w:t>
      </w:r>
      <w:r w:rsidR="00611A52" w:rsidRPr="00123C7B">
        <w:rPr>
          <w:rFonts w:ascii="Verdana" w:hAnsi="Verdana" w:cs="Arial"/>
          <w:b/>
          <w:bCs/>
          <w:sz w:val="20"/>
          <w:szCs w:val="20"/>
        </w:rPr>
        <w:t>idder</w:t>
      </w:r>
      <w:r w:rsidR="005409ED" w:rsidRPr="00123C7B">
        <w:rPr>
          <w:rFonts w:ascii="Verdana" w:hAnsi="Verdana" w:cs="Arial"/>
          <w:b/>
          <w:bCs/>
          <w:sz w:val="20"/>
          <w:szCs w:val="20"/>
        </w:rPr>
        <w:t>,</w:t>
      </w:r>
      <w:r w:rsidR="00611A52" w:rsidRPr="00123C7B">
        <w:rPr>
          <w:rFonts w:ascii="Verdana" w:hAnsi="Verdana" w:cs="Arial"/>
          <w:b/>
          <w:bCs/>
          <w:sz w:val="20"/>
          <w:szCs w:val="20"/>
        </w:rPr>
        <w:t xml:space="preserve"> in accordance with the most current </w:t>
      </w:r>
      <w:r w:rsidRPr="00123C7B">
        <w:rPr>
          <w:rFonts w:ascii="Verdana" w:hAnsi="Verdana" w:cs="Arial"/>
          <w:b/>
          <w:bCs/>
          <w:sz w:val="20"/>
          <w:szCs w:val="20"/>
        </w:rPr>
        <w:t>Nondisclosure Agreement</w:t>
      </w:r>
      <w:r w:rsidR="00611A52" w:rsidRPr="00123C7B">
        <w:rPr>
          <w:rFonts w:ascii="Verdana" w:hAnsi="Verdana" w:cs="Arial"/>
          <w:b/>
          <w:bCs/>
          <w:sz w:val="20"/>
          <w:szCs w:val="20"/>
        </w:rPr>
        <w:t xml:space="preserve"> between </w:t>
      </w:r>
      <w:r w:rsidR="00037F58" w:rsidRPr="00123C7B">
        <w:rPr>
          <w:rFonts w:ascii="Verdana" w:hAnsi="Verdana" w:cs="Arial"/>
          <w:b/>
          <w:bCs/>
          <w:sz w:val="20"/>
          <w:szCs w:val="20"/>
        </w:rPr>
        <w:t>B</w:t>
      </w:r>
      <w:r w:rsidR="00611A52" w:rsidRPr="00123C7B">
        <w:rPr>
          <w:rFonts w:ascii="Verdana" w:hAnsi="Verdana" w:cs="Arial"/>
          <w:b/>
          <w:bCs/>
          <w:sz w:val="20"/>
          <w:szCs w:val="20"/>
        </w:rPr>
        <w:t xml:space="preserve">idder and </w:t>
      </w:r>
      <w:r w:rsidR="005409ED" w:rsidRPr="00123C7B">
        <w:rPr>
          <w:rFonts w:ascii="Verdana" w:hAnsi="Verdana" w:cs="Arial"/>
          <w:b/>
          <w:bCs/>
          <w:sz w:val="20"/>
          <w:szCs w:val="20"/>
        </w:rPr>
        <w:t xml:space="preserve">the </w:t>
      </w:r>
      <w:r w:rsidR="003E35B6" w:rsidRPr="00123C7B">
        <w:rPr>
          <w:rFonts w:ascii="Verdana" w:hAnsi="Verdana" w:cs="Arial"/>
          <w:b/>
          <w:bCs/>
          <w:sz w:val="20"/>
          <w:szCs w:val="20"/>
        </w:rPr>
        <w:t>S</w:t>
      </w:r>
      <w:r w:rsidR="005409ED" w:rsidRPr="00123C7B">
        <w:rPr>
          <w:rFonts w:ascii="Verdana" w:hAnsi="Verdana" w:cs="Arial"/>
          <w:b/>
          <w:bCs/>
          <w:sz w:val="20"/>
          <w:szCs w:val="20"/>
        </w:rPr>
        <w:t xml:space="preserve">eamus </w:t>
      </w:r>
      <w:r w:rsidR="003E35B6" w:rsidRPr="00123C7B">
        <w:rPr>
          <w:rFonts w:ascii="Verdana" w:hAnsi="Verdana" w:cs="Arial"/>
          <w:b/>
          <w:bCs/>
          <w:sz w:val="20"/>
          <w:szCs w:val="20"/>
        </w:rPr>
        <w:t>C</w:t>
      </w:r>
      <w:r w:rsidR="005409ED" w:rsidRPr="00123C7B">
        <w:rPr>
          <w:rFonts w:ascii="Verdana" w:hAnsi="Verdana" w:cs="Arial"/>
          <w:b/>
          <w:bCs/>
          <w:sz w:val="20"/>
          <w:szCs w:val="20"/>
        </w:rPr>
        <w:t>ompany</w:t>
      </w:r>
      <w:r w:rsidRPr="00123C7B">
        <w:rPr>
          <w:rFonts w:ascii="Verdana" w:hAnsi="Verdana" w:cs="Arial"/>
          <w:b/>
          <w:bCs/>
          <w:sz w:val="20"/>
          <w:szCs w:val="20"/>
        </w:rPr>
        <w:t>.</w:t>
      </w:r>
    </w:p>
    <w:p w14:paraId="7B457146" w14:textId="099616F8" w:rsidR="00C10A6B" w:rsidRPr="00123C7B" w:rsidRDefault="00C10A6B" w:rsidP="00611A52">
      <w:pPr>
        <w:jc w:val="center"/>
        <w:rPr>
          <w:rFonts w:ascii="Verdana" w:hAnsi="Verdana" w:cs="Arial"/>
          <w:b/>
          <w:sz w:val="20"/>
          <w:szCs w:val="20"/>
        </w:rPr>
      </w:pPr>
      <w:r w:rsidRPr="00123C7B">
        <w:rPr>
          <w:rFonts w:ascii="Verdana" w:hAnsi="Verdana" w:cs="Arial"/>
          <w:sz w:val="20"/>
          <w:szCs w:val="20"/>
        </w:rPr>
        <w:br w:type="page"/>
      </w:r>
    </w:p>
    <w:p w14:paraId="7B457149" w14:textId="3D2B7FB2" w:rsidR="00C10A6B" w:rsidRPr="00123C7B" w:rsidRDefault="00E725E3" w:rsidP="00C10A6B">
      <w:pPr>
        <w:jc w:val="center"/>
        <w:rPr>
          <w:rFonts w:ascii="Verdana" w:hAnsi="Verdana" w:cs="Arial"/>
          <w:b/>
          <w:sz w:val="20"/>
          <w:szCs w:val="20"/>
        </w:rPr>
      </w:pPr>
      <w:r w:rsidRPr="00123C7B">
        <w:rPr>
          <w:rFonts w:ascii="Verdana" w:hAnsi="Verdana" w:cs="Arial"/>
          <w:b/>
          <w:sz w:val="20"/>
          <w:szCs w:val="20"/>
        </w:rPr>
        <w:lastRenderedPageBreak/>
        <w:t xml:space="preserve">NOTE:  Each </w:t>
      </w:r>
      <w:r w:rsidR="00037F58" w:rsidRPr="00123C7B">
        <w:rPr>
          <w:rFonts w:ascii="Verdana" w:hAnsi="Verdana" w:cs="Arial"/>
          <w:b/>
          <w:sz w:val="20"/>
          <w:szCs w:val="20"/>
        </w:rPr>
        <w:t>B</w:t>
      </w:r>
      <w:r w:rsidR="00861CED" w:rsidRPr="00123C7B">
        <w:rPr>
          <w:rFonts w:ascii="Verdana" w:hAnsi="Verdana" w:cs="Arial"/>
          <w:b/>
          <w:sz w:val="20"/>
          <w:szCs w:val="20"/>
        </w:rPr>
        <w:t xml:space="preserve">idder </w:t>
      </w:r>
      <w:r w:rsidR="00C10A6B" w:rsidRPr="00123C7B">
        <w:rPr>
          <w:rFonts w:ascii="Verdana" w:hAnsi="Verdana" w:cs="Arial"/>
          <w:b/>
          <w:sz w:val="20"/>
          <w:szCs w:val="20"/>
        </w:rPr>
        <w:t>responding to this RFP must return this page complete with information and signature.</w:t>
      </w:r>
    </w:p>
    <w:p w14:paraId="7B45714A" w14:textId="2E8717D6" w:rsidR="00C10A6B" w:rsidRPr="00123C7B" w:rsidRDefault="00C10A6B" w:rsidP="00C10A6B">
      <w:pPr>
        <w:jc w:val="center"/>
        <w:rPr>
          <w:rFonts w:ascii="Verdana" w:hAnsi="Verdana" w:cs="Arial"/>
          <w:b/>
          <w:sz w:val="20"/>
          <w:szCs w:val="20"/>
        </w:rPr>
      </w:pPr>
      <w:r w:rsidRPr="00123C7B">
        <w:rPr>
          <w:rFonts w:ascii="Verdana" w:hAnsi="Verdana" w:cs="Arial"/>
          <w:b/>
          <w:sz w:val="20"/>
          <w:szCs w:val="20"/>
        </w:rPr>
        <w:t xml:space="preserve">This </w:t>
      </w:r>
      <w:r w:rsidR="00F6148F" w:rsidRPr="00123C7B">
        <w:rPr>
          <w:rFonts w:ascii="Verdana" w:hAnsi="Verdana" w:cs="Arial"/>
          <w:b/>
          <w:sz w:val="20"/>
          <w:szCs w:val="20"/>
        </w:rPr>
        <w:t xml:space="preserve">RFP </w:t>
      </w:r>
      <w:r w:rsidRPr="00123C7B">
        <w:rPr>
          <w:rFonts w:ascii="Verdana" w:hAnsi="Verdana" w:cs="Arial"/>
          <w:b/>
          <w:sz w:val="20"/>
          <w:szCs w:val="20"/>
        </w:rPr>
        <w:t>document must be returned within three (3) days of receipt.</w:t>
      </w:r>
      <w:r w:rsidR="00F6148F" w:rsidRPr="00123C7B">
        <w:rPr>
          <w:rFonts w:ascii="Verdana" w:hAnsi="Verdana" w:cs="Arial"/>
          <w:b/>
          <w:sz w:val="20"/>
          <w:szCs w:val="20"/>
        </w:rPr>
        <w:t>*</w:t>
      </w:r>
      <w:r w:rsidRPr="00123C7B">
        <w:rPr>
          <w:rFonts w:ascii="Verdana" w:hAnsi="Verdana" w:cs="Arial"/>
          <w:b/>
          <w:sz w:val="20"/>
          <w:szCs w:val="20"/>
        </w:rPr>
        <w:t xml:space="preserve"> </w:t>
      </w:r>
    </w:p>
    <w:p w14:paraId="0FAA26D1" w14:textId="77777777" w:rsidR="00662A17" w:rsidRPr="00123C7B" w:rsidRDefault="00662A17" w:rsidP="00C10A6B">
      <w:pPr>
        <w:jc w:val="center"/>
        <w:rPr>
          <w:rFonts w:ascii="Verdana" w:hAnsi="Verdana" w:cs="Arial"/>
          <w:b/>
          <w:sz w:val="20"/>
          <w:szCs w:val="20"/>
          <w:u w:val="single"/>
        </w:rPr>
      </w:pPr>
    </w:p>
    <w:p w14:paraId="7B45714B" w14:textId="4F756FB9" w:rsidR="00C10A6B" w:rsidRPr="00123C7B" w:rsidRDefault="00C10A6B" w:rsidP="00C10A6B">
      <w:pPr>
        <w:jc w:val="center"/>
        <w:rPr>
          <w:rFonts w:ascii="Verdana" w:hAnsi="Verdana" w:cs="Arial"/>
          <w:sz w:val="20"/>
          <w:szCs w:val="20"/>
        </w:rPr>
      </w:pPr>
      <w:r w:rsidRPr="00123C7B">
        <w:rPr>
          <w:rFonts w:ascii="Verdana" w:hAnsi="Verdana" w:cs="Arial"/>
          <w:sz w:val="20"/>
          <w:szCs w:val="20"/>
        </w:rPr>
        <w:t>*</w:t>
      </w:r>
      <w:r w:rsidR="00AA5E6F" w:rsidRPr="00123C7B">
        <w:rPr>
          <w:rFonts w:ascii="Verdana" w:hAnsi="Verdana" w:cs="Arial"/>
          <w:sz w:val="20"/>
          <w:szCs w:val="20"/>
        </w:rPr>
        <w:t>Submission of t</w:t>
      </w:r>
      <w:r w:rsidRPr="00123C7B">
        <w:rPr>
          <w:rFonts w:ascii="Verdana" w:hAnsi="Verdana" w:cs="Arial"/>
          <w:sz w:val="20"/>
          <w:szCs w:val="20"/>
        </w:rPr>
        <w:t>his document will act as acknowledgement of your organization’s receipt and participation in the RFP process.</w:t>
      </w:r>
    </w:p>
    <w:p w14:paraId="7B45714C" w14:textId="77777777" w:rsidR="00C10A6B" w:rsidRPr="00123C7B" w:rsidRDefault="00C10A6B" w:rsidP="00C10A6B">
      <w:pPr>
        <w:jc w:val="center"/>
        <w:rPr>
          <w:rFonts w:ascii="Verdana" w:hAnsi="Verdana" w:cs="Arial"/>
          <w:b/>
          <w:sz w:val="20"/>
          <w:szCs w:val="20"/>
          <w:u w:val="single"/>
        </w:rPr>
      </w:pPr>
    </w:p>
    <w:p w14:paraId="7B45714D" w14:textId="77777777" w:rsidR="00C10A6B" w:rsidRPr="00123C7B" w:rsidRDefault="00C10A6B" w:rsidP="00C10A6B">
      <w:pPr>
        <w:rPr>
          <w:rFonts w:ascii="Verdana" w:hAnsi="Verdana" w:cs="Arial"/>
          <w:b/>
          <w:sz w:val="20"/>
          <w:szCs w:val="20"/>
          <w:u w:val="single"/>
        </w:rPr>
      </w:pPr>
    </w:p>
    <w:p w14:paraId="7B45714E" w14:textId="77777777" w:rsidR="00C10A6B" w:rsidRPr="00123C7B" w:rsidRDefault="00C10A6B" w:rsidP="00C10A6B">
      <w:pPr>
        <w:jc w:val="center"/>
        <w:rPr>
          <w:rFonts w:ascii="Verdana" w:hAnsi="Verdana" w:cs="Arial"/>
          <w:b/>
          <w:sz w:val="20"/>
          <w:szCs w:val="20"/>
          <w:u w:val="single"/>
        </w:rPr>
      </w:pPr>
    </w:p>
    <w:p w14:paraId="7B45714F" w14:textId="77777777" w:rsidR="00C10A6B" w:rsidRPr="00123C7B" w:rsidRDefault="00C10A6B" w:rsidP="00C10A6B">
      <w:pPr>
        <w:jc w:val="center"/>
        <w:rPr>
          <w:rFonts w:ascii="Verdana" w:hAnsi="Verdana" w:cs="Arial"/>
          <w:b/>
          <w:sz w:val="20"/>
          <w:szCs w:val="20"/>
        </w:rPr>
      </w:pPr>
    </w:p>
    <w:p w14:paraId="7B457150" w14:textId="77777777" w:rsidR="00C10A6B" w:rsidRPr="00123C7B" w:rsidRDefault="00E725E3" w:rsidP="00C10A6B">
      <w:pPr>
        <w:tabs>
          <w:tab w:val="left" w:pos="3600"/>
        </w:tabs>
        <w:rPr>
          <w:rFonts w:ascii="Verdana" w:hAnsi="Verdana" w:cs="Arial"/>
          <w:b/>
          <w:sz w:val="20"/>
          <w:szCs w:val="20"/>
        </w:rPr>
      </w:pPr>
      <w:r w:rsidRPr="00123C7B">
        <w:rPr>
          <w:rFonts w:ascii="Verdana" w:hAnsi="Verdana" w:cs="Arial"/>
          <w:b/>
          <w:sz w:val="20"/>
          <w:szCs w:val="20"/>
        </w:rPr>
        <w:t xml:space="preserve">Submitting </w:t>
      </w:r>
      <w:r w:rsidR="00861CED" w:rsidRPr="00123C7B">
        <w:rPr>
          <w:rFonts w:ascii="Verdana" w:hAnsi="Verdana" w:cs="Arial"/>
          <w:b/>
          <w:sz w:val="20"/>
          <w:szCs w:val="20"/>
        </w:rPr>
        <w:t>Bidder</w:t>
      </w:r>
      <w:r w:rsidR="00C10A6B" w:rsidRPr="00123C7B">
        <w:rPr>
          <w:rFonts w:ascii="Verdana" w:hAnsi="Verdana" w:cs="Arial"/>
          <w:b/>
          <w:sz w:val="20"/>
          <w:szCs w:val="20"/>
        </w:rPr>
        <w:t xml:space="preserve"> Name:</w:t>
      </w:r>
      <w:r w:rsidR="00C10A6B" w:rsidRPr="00123C7B">
        <w:rPr>
          <w:rFonts w:ascii="Verdana" w:hAnsi="Verdana" w:cs="Arial"/>
          <w:b/>
          <w:sz w:val="20"/>
          <w:szCs w:val="20"/>
        </w:rPr>
        <w:tab/>
        <w:t>____________________________</w:t>
      </w:r>
    </w:p>
    <w:p w14:paraId="7B457151" w14:textId="77777777" w:rsidR="00C10A6B" w:rsidRPr="00123C7B" w:rsidRDefault="00C10A6B" w:rsidP="00C10A6B">
      <w:pPr>
        <w:tabs>
          <w:tab w:val="left" w:pos="3600"/>
        </w:tabs>
        <w:rPr>
          <w:rFonts w:ascii="Verdana" w:hAnsi="Verdana" w:cs="Arial"/>
          <w:b/>
          <w:sz w:val="20"/>
          <w:szCs w:val="20"/>
        </w:rPr>
      </w:pPr>
    </w:p>
    <w:p w14:paraId="7B457152" w14:textId="77777777"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Address:</w:t>
      </w:r>
      <w:r w:rsidRPr="00123C7B">
        <w:rPr>
          <w:rFonts w:ascii="Verdana" w:hAnsi="Verdana" w:cs="Arial"/>
          <w:b/>
          <w:sz w:val="20"/>
          <w:szCs w:val="20"/>
        </w:rPr>
        <w:tab/>
        <w:t>__________</w:t>
      </w:r>
      <w:r w:rsidR="00663423" w:rsidRPr="00123C7B">
        <w:rPr>
          <w:rFonts w:ascii="Verdana" w:hAnsi="Verdana" w:cs="Arial"/>
          <w:b/>
          <w:sz w:val="20"/>
          <w:szCs w:val="20"/>
        </w:rPr>
        <w:t>_</w:t>
      </w:r>
      <w:r w:rsidRPr="00123C7B">
        <w:rPr>
          <w:rFonts w:ascii="Verdana" w:hAnsi="Verdana" w:cs="Arial"/>
          <w:b/>
          <w:sz w:val="20"/>
          <w:szCs w:val="20"/>
        </w:rPr>
        <w:t>_________________</w:t>
      </w:r>
    </w:p>
    <w:p w14:paraId="7B457153" w14:textId="77777777" w:rsidR="00C10A6B" w:rsidRPr="00123C7B" w:rsidRDefault="00C10A6B" w:rsidP="00C10A6B">
      <w:pPr>
        <w:tabs>
          <w:tab w:val="left" w:pos="3600"/>
        </w:tabs>
        <w:rPr>
          <w:rFonts w:ascii="Verdana" w:hAnsi="Verdana" w:cs="Arial"/>
          <w:b/>
          <w:sz w:val="20"/>
          <w:szCs w:val="20"/>
        </w:rPr>
      </w:pPr>
    </w:p>
    <w:p w14:paraId="7B457154" w14:textId="674BE811"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ab/>
        <w:t>___________</w:t>
      </w:r>
      <w:r w:rsidR="00663423" w:rsidRPr="00123C7B">
        <w:rPr>
          <w:rFonts w:ascii="Verdana" w:hAnsi="Verdana" w:cs="Arial"/>
          <w:b/>
          <w:sz w:val="20"/>
          <w:szCs w:val="20"/>
        </w:rPr>
        <w:t>_</w:t>
      </w:r>
      <w:r w:rsidRPr="00123C7B">
        <w:rPr>
          <w:rFonts w:ascii="Verdana" w:hAnsi="Verdana" w:cs="Arial"/>
          <w:b/>
          <w:sz w:val="20"/>
          <w:szCs w:val="20"/>
        </w:rPr>
        <w:t>________________</w:t>
      </w:r>
    </w:p>
    <w:p w14:paraId="7B457155" w14:textId="77777777"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 xml:space="preserve"> </w:t>
      </w:r>
    </w:p>
    <w:p w14:paraId="7B457156" w14:textId="6612C88A"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 xml:space="preserve">Phone Number: </w:t>
      </w:r>
      <w:r w:rsidRPr="00123C7B">
        <w:rPr>
          <w:rFonts w:ascii="Verdana" w:hAnsi="Verdana" w:cs="Arial"/>
          <w:b/>
          <w:sz w:val="20"/>
          <w:szCs w:val="20"/>
        </w:rPr>
        <w:tab/>
        <w:t>_______________</w:t>
      </w:r>
      <w:r w:rsidR="00663423" w:rsidRPr="00123C7B">
        <w:rPr>
          <w:rFonts w:ascii="Verdana" w:hAnsi="Verdana" w:cs="Arial"/>
          <w:b/>
          <w:sz w:val="20"/>
          <w:szCs w:val="20"/>
        </w:rPr>
        <w:t>_</w:t>
      </w:r>
      <w:r w:rsidRPr="00123C7B">
        <w:rPr>
          <w:rFonts w:ascii="Verdana" w:hAnsi="Verdana" w:cs="Arial"/>
          <w:b/>
          <w:sz w:val="20"/>
          <w:szCs w:val="20"/>
        </w:rPr>
        <w:t>____________</w:t>
      </w:r>
    </w:p>
    <w:p w14:paraId="7B457157" w14:textId="77777777" w:rsidR="00C10A6B" w:rsidRPr="00123C7B" w:rsidRDefault="00C10A6B" w:rsidP="00C10A6B">
      <w:pPr>
        <w:tabs>
          <w:tab w:val="left" w:pos="3600"/>
        </w:tabs>
        <w:rPr>
          <w:rFonts w:ascii="Verdana" w:hAnsi="Verdana" w:cs="Arial"/>
          <w:b/>
          <w:sz w:val="20"/>
          <w:szCs w:val="20"/>
        </w:rPr>
      </w:pPr>
    </w:p>
    <w:p w14:paraId="7B457158" w14:textId="79A43357"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Fax Number:</w:t>
      </w:r>
      <w:r w:rsidRPr="00123C7B">
        <w:rPr>
          <w:rFonts w:ascii="Verdana" w:hAnsi="Verdana" w:cs="Arial"/>
          <w:b/>
          <w:sz w:val="20"/>
          <w:szCs w:val="20"/>
        </w:rPr>
        <w:tab/>
        <w:t>____________________________</w:t>
      </w:r>
    </w:p>
    <w:p w14:paraId="7B457159" w14:textId="77777777" w:rsidR="00C10A6B" w:rsidRPr="00123C7B" w:rsidRDefault="00C10A6B" w:rsidP="00C10A6B">
      <w:pPr>
        <w:tabs>
          <w:tab w:val="left" w:pos="3600"/>
        </w:tabs>
        <w:rPr>
          <w:rFonts w:ascii="Verdana" w:hAnsi="Verdana" w:cs="Arial"/>
          <w:b/>
          <w:sz w:val="20"/>
          <w:szCs w:val="20"/>
        </w:rPr>
      </w:pPr>
    </w:p>
    <w:p w14:paraId="7B45715A" w14:textId="23FB9C3C"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R</w:t>
      </w:r>
      <w:r w:rsidR="0000600C" w:rsidRPr="00123C7B">
        <w:rPr>
          <w:rFonts w:ascii="Verdana" w:hAnsi="Verdana" w:cs="Arial"/>
          <w:b/>
          <w:sz w:val="20"/>
          <w:szCs w:val="20"/>
        </w:rPr>
        <w:t xml:space="preserve">espondent Name (please print):      </w:t>
      </w:r>
      <w:r w:rsidR="00663423" w:rsidRPr="00123C7B">
        <w:rPr>
          <w:rFonts w:ascii="Verdana" w:hAnsi="Verdana" w:cs="Arial"/>
          <w:b/>
          <w:sz w:val="20"/>
          <w:szCs w:val="20"/>
        </w:rPr>
        <w:t>_</w:t>
      </w:r>
      <w:r w:rsidRPr="00123C7B">
        <w:rPr>
          <w:rFonts w:ascii="Verdana" w:hAnsi="Verdana" w:cs="Arial"/>
          <w:b/>
          <w:sz w:val="20"/>
          <w:szCs w:val="20"/>
        </w:rPr>
        <w:t>___________________</w:t>
      </w:r>
      <w:r w:rsidR="00662A17">
        <w:rPr>
          <w:rFonts w:ascii="Verdana" w:hAnsi="Verdana" w:cs="Arial"/>
          <w:b/>
          <w:sz w:val="20"/>
          <w:szCs w:val="20"/>
        </w:rPr>
        <w:t>____</w:t>
      </w:r>
    </w:p>
    <w:p w14:paraId="7B45715B" w14:textId="77777777" w:rsidR="00C10A6B" w:rsidRPr="00123C7B" w:rsidRDefault="00C10A6B" w:rsidP="00C10A6B">
      <w:pPr>
        <w:tabs>
          <w:tab w:val="left" w:pos="3600"/>
        </w:tabs>
        <w:rPr>
          <w:rFonts w:ascii="Verdana" w:hAnsi="Verdana" w:cs="Arial"/>
          <w:sz w:val="20"/>
          <w:szCs w:val="20"/>
        </w:rPr>
      </w:pPr>
    </w:p>
    <w:p w14:paraId="7B45715C" w14:textId="484828D2" w:rsidR="00C10A6B" w:rsidRPr="00123C7B" w:rsidRDefault="00C10A6B" w:rsidP="00C10A6B">
      <w:pPr>
        <w:tabs>
          <w:tab w:val="left" w:pos="3600"/>
        </w:tabs>
        <w:rPr>
          <w:rFonts w:ascii="Verdana" w:hAnsi="Verdana" w:cs="Arial"/>
          <w:b/>
          <w:sz w:val="20"/>
          <w:szCs w:val="20"/>
        </w:rPr>
      </w:pPr>
      <w:r w:rsidRPr="00123C7B">
        <w:rPr>
          <w:rFonts w:ascii="Verdana" w:hAnsi="Verdana" w:cs="Arial"/>
          <w:b/>
          <w:sz w:val="20"/>
          <w:szCs w:val="20"/>
        </w:rPr>
        <w:t>Respond</w:t>
      </w:r>
      <w:r w:rsidR="0000600C" w:rsidRPr="00123C7B">
        <w:rPr>
          <w:rFonts w:ascii="Verdana" w:hAnsi="Verdana" w:cs="Arial"/>
          <w:b/>
          <w:sz w:val="20"/>
          <w:szCs w:val="20"/>
        </w:rPr>
        <w:t>ent Signature (please sign):</w:t>
      </w:r>
      <w:r w:rsidR="00663423" w:rsidRPr="00123C7B">
        <w:rPr>
          <w:rFonts w:ascii="Verdana" w:hAnsi="Verdana" w:cs="Arial"/>
          <w:b/>
          <w:sz w:val="20"/>
          <w:szCs w:val="20"/>
        </w:rPr>
        <w:t xml:space="preserve"> _</w:t>
      </w:r>
      <w:r w:rsidRPr="00123C7B">
        <w:rPr>
          <w:rFonts w:ascii="Verdana" w:hAnsi="Verdana" w:cs="Arial"/>
          <w:b/>
          <w:sz w:val="20"/>
          <w:szCs w:val="20"/>
        </w:rPr>
        <w:t>___________________</w:t>
      </w:r>
      <w:r w:rsidR="00662A17">
        <w:rPr>
          <w:rFonts w:ascii="Verdana" w:hAnsi="Verdana" w:cs="Arial"/>
          <w:b/>
          <w:sz w:val="20"/>
          <w:szCs w:val="20"/>
        </w:rPr>
        <w:t>____</w:t>
      </w:r>
    </w:p>
    <w:p w14:paraId="7B45715D" w14:textId="77777777" w:rsidR="00C10A6B" w:rsidRPr="00123C7B" w:rsidRDefault="00C10A6B" w:rsidP="00C10A6B">
      <w:pPr>
        <w:tabs>
          <w:tab w:val="left" w:pos="3600"/>
        </w:tabs>
        <w:rPr>
          <w:rFonts w:ascii="Verdana" w:hAnsi="Verdana" w:cs="Arial"/>
          <w:color w:val="0000FF"/>
          <w:sz w:val="20"/>
          <w:szCs w:val="20"/>
        </w:rPr>
      </w:pPr>
    </w:p>
    <w:p w14:paraId="7B45715E" w14:textId="77777777" w:rsidR="00C10A6B" w:rsidRPr="00123C7B" w:rsidRDefault="00C10A6B" w:rsidP="00C10A6B">
      <w:pPr>
        <w:rPr>
          <w:rFonts w:ascii="Verdana" w:hAnsi="Verdana" w:cs="Arial"/>
          <w:b/>
          <w:sz w:val="20"/>
          <w:szCs w:val="20"/>
        </w:rPr>
      </w:pPr>
    </w:p>
    <w:p w14:paraId="7B45715F" w14:textId="77777777" w:rsidR="0020020D" w:rsidRPr="00123C7B" w:rsidRDefault="00C10A6B" w:rsidP="00C10A6B">
      <w:pPr>
        <w:jc w:val="both"/>
        <w:rPr>
          <w:rFonts w:ascii="Verdana" w:hAnsi="Verdana" w:cs="Arial"/>
          <w:sz w:val="20"/>
          <w:szCs w:val="20"/>
        </w:rPr>
      </w:pPr>
      <w:r w:rsidRPr="00123C7B">
        <w:rPr>
          <w:rFonts w:ascii="Verdana" w:hAnsi="Verdana" w:cs="Arial"/>
          <w:b/>
          <w:sz w:val="20"/>
          <w:szCs w:val="20"/>
        </w:rPr>
        <w:br w:type="page"/>
      </w:r>
      <w:r w:rsidR="0000600C" w:rsidRPr="00123C7B">
        <w:rPr>
          <w:rFonts w:ascii="Verdana" w:hAnsi="Verdana" w:cs="Arial"/>
          <w:b/>
          <w:sz w:val="20"/>
          <w:szCs w:val="20"/>
          <w:bdr w:val="single" w:sz="4" w:space="0" w:color="auto"/>
          <w:shd w:val="clear" w:color="auto" w:fill="000000"/>
        </w:rPr>
        <w:lastRenderedPageBreak/>
        <w:t xml:space="preserve"> </w:t>
      </w:r>
      <w:r w:rsidR="0020020D" w:rsidRPr="00123C7B">
        <w:rPr>
          <w:rFonts w:ascii="Verdana" w:hAnsi="Verdana" w:cs="Arial"/>
          <w:b/>
          <w:sz w:val="20"/>
          <w:szCs w:val="20"/>
          <w:bdr w:val="single" w:sz="4" w:space="0" w:color="auto"/>
          <w:shd w:val="clear" w:color="auto" w:fill="000000"/>
        </w:rPr>
        <w:t>Table of Contents</w:t>
      </w:r>
      <w:r w:rsidR="0020020D" w:rsidRPr="00123C7B">
        <w:rPr>
          <w:rFonts w:ascii="Verdana" w:hAnsi="Verdana" w:cs="Arial"/>
          <w:b/>
          <w:sz w:val="20"/>
          <w:szCs w:val="20"/>
          <w:bdr w:val="single" w:sz="4" w:space="0" w:color="auto"/>
          <w:shd w:val="clear" w:color="auto" w:fill="000000"/>
        </w:rPr>
        <w:tab/>
      </w:r>
      <w:r w:rsidR="0020020D" w:rsidRPr="00123C7B">
        <w:rPr>
          <w:rFonts w:ascii="Verdana" w:hAnsi="Verdana" w:cs="Arial"/>
          <w:b/>
          <w:sz w:val="20"/>
          <w:szCs w:val="20"/>
          <w:bdr w:val="single" w:sz="4" w:space="0" w:color="auto"/>
          <w:shd w:val="clear" w:color="auto" w:fill="000000"/>
        </w:rPr>
        <w:tab/>
      </w:r>
      <w:r w:rsidR="00B93027" w:rsidRPr="00123C7B">
        <w:rPr>
          <w:rFonts w:ascii="Verdana" w:hAnsi="Verdana" w:cs="Arial"/>
          <w:b/>
          <w:sz w:val="20"/>
          <w:szCs w:val="20"/>
          <w:bdr w:val="single" w:sz="4" w:space="0" w:color="auto"/>
          <w:shd w:val="clear" w:color="auto" w:fill="000000"/>
        </w:rPr>
        <w:t xml:space="preserve">                     </w:t>
      </w:r>
      <w:r w:rsidR="0020020D" w:rsidRPr="00123C7B">
        <w:rPr>
          <w:rFonts w:ascii="Verdana" w:hAnsi="Verdana" w:cs="Arial"/>
          <w:b/>
          <w:sz w:val="20"/>
          <w:szCs w:val="20"/>
          <w:bdr w:val="single" w:sz="4" w:space="0" w:color="auto"/>
          <w:shd w:val="clear" w:color="auto" w:fill="000000"/>
        </w:rPr>
        <w:tab/>
      </w:r>
      <w:r w:rsidR="0020020D" w:rsidRPr="00123C7B">
        <w:rPr>
          <w:rFonts w:ascii="Verdana" w:hAnsi="Verdana" w:cs="Arial"/>
          <w:b/>
          <w:sz w:val="20"/>
          <w:szCs w:val="20"/>
          <w:bdr w:val="single" w:sz="4" w:space="0" w:color="auto"/>
          <w:shd w:val="clear" w:color="auto" w:fill="000000"/>
        </w:rPr>
        <w:tab/>
      </w:r>
      <w:r w:rsidR="0020020D" w:rsidRPr="00123C7B">
        <w:rPr>
          <w:rFonts w:ascii="Verdana" w:hAnsi="Verdana" w:cs="Arial"/>
          <w:b/>
          <w:sz w:val="20"/>
          <w:szCs w:val="20"/>
          <w:bdr w:val="single" w:sz="4" w:space="0" w:color="auto"/>
          <w:shd w:val="clear" w:color="auto" w:fill="000000"/>
        </w:rPr>
        <w:tab/>
      </w:r>
      <w:r w:rsidR="0020020D" w:rsidRPr="00123C7B">
        <w:rPr>
          <w:rFonts w:ascii="Verdana" w:hAnsi="Verdana" w:cs="Arial"/>
          <w:b/>
          <w:sz w:val="20"/>
          <w:szCs w:val="20"/>
          <w:bdr w:val="single" w:sz="4" w:space="0" w:color="auto"/>
          <w:shd w:val="clear" w:color="auto" w:fill="000000"/>
        </w:rPr>
        <w:tab/>
      </w:r>
    </w:p>
    <w:p w14:paraId="7B457160" w14:textId="77777777" w:rsidR="0020020D" w:rsidRPr="00123C7B" w:rsidRDefault="0020020D" w:rsidP="0020020D">
      <w:pPr>
        <w:rPr>
          <w:rFonts w:ascii="Verdana" w:hAnsi="Verdana" w:cs="Arial"/>
          <w:sz w:val="20"/>
          <w:szCs w:val="20"/>
        </w:rPr>
      </w:pPr>
    </w:p>
    <w:p w14:paraId="7B457161" w14:textId="48CEA588" w:rsidR="00663423" w:rsidRPr="00123C7B" w:rsidRDefault="00251D99">
      <w:pPr>
        <w:pStyle w:val="TOC1"/>
        <w:rPr>
          <w:noProof/>
        </w:rPr>
      </w:pPr>
      <w:r w:rsidRPr="00662A17">
        <w:rPr>
          <w:rFonts w:cs="Arial"/>
        </w:rPr>
        <w:fldChar w:fldCharType="begin"/>
      </w:r>
      <w:r w:rsidRPr="00662A17">
        <w:rPr>
          <w:rFonts w:cs="Arial"/>
        </w:rPr>
        <w:instrText xml:space="preserve"> TOC \h \z \t "Style1,1" </w:instrText>
      </w:r>
      <w:r w:rsidRPr="00662A17">
        <w:rPr>
          <w:rFonts w:cs="Arial"/>
        </w:rPr>
        <w:fldChar w:fldCharType="separate"/>
      </w:r>
      <w:hyperlink w:anchor="_Toc426283863" w:history="1">
        <w:r w:rsidR="00662A17" w:rsidRPr="00662A17">
          <w:rPr>
            <w:rStyle w:val="Hyperlink"/>
            <w:noProof/>
          </w:rPr>
          <w:t>1.</w:t>
        </w:r>
        <w:r w:rsidR="00662A17" w:rsidRPr="00662A17">
          <w:t xml:space="preserve"> </w:t>
        </w:r>
        <w:r w:rsidR="00662A17" w:rsidRPr="00662A17">
          <w:rPr>
            <w:rStyle w:val="Hyperlink"/>
            <w:noProof/>
          </w:rPr>
          <w:t xml:space="preserve">Purpose, Description, </w:t>
        </w:r>
        <w:r w:rsidR="00662A17">
          <w:rPr>
            <w:rStyle w:val="Hyperlink"/>
            <w:noProof/>
          </w:rPr>
          <w:t>a</w:t>
        </w:r>
        <w:r w:rsidR="00662A17" w:rsidRPr="003E58AA">
          <w:rPr>
            <w:rStyle w:val="Hyperlink"/>
            <w:noProof/>
          </w:rPr>
          <w:t>nd Objectives</w:t>
        </w:r>
        <w:r w:rsidR="00662A17" w:rsidRPr="003E58AA">
          <w:rPr>
            <w:noProof/>
            <w:webHidden/>
          </w:rPr>
          <w:tab/>
        </w:r>
        <w:r w:rsidR="00663423" w:rsidRPr="00123C7B">
          <w:rPr>
            <w:noProof/>
            <w:webHidden/>
          </w:rPr>
          <w:fldChar w:fldCharType="begin"/>
        </w:r>
        <w:r w:rsidR="00663423" w:rsidRPr="00662A17">
          <w:rPr>
            <w:noProof/>
            <w:webHidden/>
          </w:rPr>
          <w:instrText xml:space="preserve"> PAGEREF _Toc426283863 \h </w:instrText>
        </w:r>
        <w:r w:rsidR="00663423" w:rsidRPr="00123C7B">
          <w:rPr>
            <w:noProof/>
            <w:webHidden/>
          </w:rPr>
        </w:r>
        <w:r w:rsidR="00663423" w:rsidRPr="00123C7B">
          <w:rPr>
            <w:noProof/>
            <w:webHidden/>
          </w:rPr>
          <w:fldChar w:fldCharType="separate"/>
        </w:r>
        <w:r w:rsidR="00662A17" w:rsidRPr="00662A17">
          <w:rPr>
            <w:noProof/>
            <w:webHidden/>
          </w:rPr>
          <w:t>4</w:t>
        </w:r>
        <w:r w:rsidR="00663423" w:rsidRPr="00123C7B">
          <w:rPr>
            <w:noProof/>
            <w:webHidden/>
          </w:rPr>
          <w:fldChar w:fldCharType="end"/>
        </w:r>
      </w:hyperlink>
    </w:p>
    <w:p w14:paraId="7B457162" w14:textId="3AB13264" w:rsidR="00663423" w:rsidRPr="00123C7B" w:rsidRDefault="000804E5">
      <w:pPr>
        <w:pStyle w:val="TOC1"/>
        <w:rPr>
          <w:noProof/>
        </w:rPr>
      </w:pPr>
      <w:hyperlink w:anchor="_Toc426283864" w:history="1">
        <w:r w:rsidR="00662A17" w:rsidRPr="00662A17">
          <w:rPr>
            <w:rStyle w:val="Hyperlink"/>
            <w:noProof/>
          </w:rPr>
          <w:t xml:space="preserve">2. Proposal Guidelines </w:t>
        </w:r>
        <w:r w:rsidR="00662A17">
          <w:rPr>
            <w:rStyle w:val="Hyperlink"/>
            <w:noProof/>
          </w:rPr>
          <w:t>a</w:t>
        </w:r>
        <w:r w:rsidR="00662A17" w:rsidRPr="003E58AA">
          <w:rPr>
            <w:rStyle w:val="Hyperlink"/>
            <w:noProof/>
          </w:rPr>
          <w:t>nd Requirements</w:t>
        </w:r>
        <w:r w:rsidR="00662A17" w:rsidRPr="003E58AA">
          <w:rPr>
            <w:noProof/>
            <w:webHidden/>
          </w:rPr>
          <w:tab/>
        </w:r>
        <w:r w:rsidR="00663423" w:rsidRPr="00123C7B">
          <w:rPr>
            <w:noProof/>
            <w:webHidden/>
          </w:rPr>
          <w:fldChar w:fldCharType="begin"/>
        </w:r>
        <w:r w:rsidR="00663423" w:rsidRPr="00662A17">
          <w:rPr>
            <w:noProof/>
            <w:webHidden/>
          </w:rPr>
          <w:instrText xml:space="preserve"> PAGEREF _Toc426283864 \h </w:instrText>
        </w:r>
        <w:r w:rsidR="00663423" w:rsidRPr="00123C7B">
          <w:rPr>
            <w:noProof/>
            <w:webHidden/>
          </w:rPr>
        </w:r>
        <w:r w:rsidR="00663423" w:rsidRPr="00123C7B">
          <w:rPr>
            <w:noProof/>
            <w:webHidden/>
          </w:rPr>
          <w:fldChar w:fldCharType="separate"/>
        </w:r>
        <w:r w:rsidR="00662A17" w:rsidRPr="00662A17">
          <w:rPr>
            <w:noProof/>
            <w:webHidden/>
          </w:rPr>
          <w:t>4</w:t>
        </w:r>
        <w:r w:rsidR="00663423" w:rsidRPr="00123C7B">
          <w:rPr>
            <w:noProof/>
            <w:webHidden/>
          </w:rPr>
          <w:fldChar w:fldCharType="end"/>
        </w:r>
      </w:hyperlink>
    </w:p>
    <w:p w14:paraId="7B457163" w14:textId="3AE6F3F4" w:rsidR="00663423" w:rsidRPr="00123C7B" w:rsidRDefault="000804E5">
      <w:pPr>
        <w:pStyle w:val="TOC1"/>
        <w:rPr>
          <w:noProof/>
        </w:rPr>
      </w:pPr>
      <w:hyperlink w:anchor="_Toc426283865" w:history="1">
        <w:r w:rsidR="00662A17" w:rsidRPr="00662A17">
          <w:rPr>
            <w:rStyle w:val="Hyperlink"/>
            <w:noProof/>
          </w:rPr>
          <w:t>3.</w:t>
        </w:r>
        <w:r w:rsidR="00662A17" w:rsidRPr="00662A17">
          <w:t xml:space="preserve"> </w:t>
        </w:r>
        <w:r w:rsidR="00662A17" w:rsidRPr="00662A17">
          <w:rPr>
            <w:rStyle w:val="Hyperlink"/>
            <w:noProof/>
          </w:rPr>
          <w:t xml:space="preserve">Scope </w:t>
        </w:r>
        <w:r w:rsidR="00662A17">
          <w:rPr>
            <w:rStyle w:val="Hyperlink"/>
            <w:noProof/>
          </w:rPr>
          <w:t>and</w:t>
        </w:r>
        <w:r w:rsidR="00662A17" w:rsidRPr="003E58AA">
          <w:rPr>
            <w:rStyle w:val="Hyperlink"/>
            <w:noProof/>
          </w:rPr>
          <w:t xml:space="preserve"> Guidelines</w:t>
        </w:r>
        <w:r w:rsidR="00662A17" w:rsidRPr="003E58AA">
          <w:rPr>
            <w:noProof/>
            <w:webHidden/>
          </w:rPr>
          <w:tab/>
          <w:t>5</w:t>
        </w:r>
      </w:hyperlink>
    </w:p>
    <w:p w14:paraId="7B457164" w14:textId="7BCA986D" w:rsidR="00663423" w:rsidRPr="00123C7B" w:rsidRDefault="000804E5">
      <w:pPr>
        <w:pStyle w:val="TOC1"/>
        <w:rPr>
          <w:noProof/>
        </w:rPr>
      </w:pPr>
      <w:hyperlink w:anchor="_Toc426283866" w:history="1">
        <w:r w:rsidR="00662A17" w:rsidRPr="00662A17">
          <w:rPr>
            <w:rStyle w:val="Hyperlink"/>
            <w:noProof/>
          </w:rPr>
          <w:t>4. Contract Terms</w:t>
        </w:r>
        <w:r w:rsidR="00662A17" w:rsidRPr="00662A17">
          <w:rPr>
            <w:noProof/>
            <w:webHidden/>
          </w:rPr>
          <w:tab/>
          <w:t xml:space="preserve"> 5</w:t>
        </w:r>
      </w:hyperlink>
    </w:p>
    <w:p w14:paraId="7B457165" w14:textId="76AFD942" w:rsidR="00663423" w:rsidRPr="00123C7B" w:rsidRDefault="000804E5">
      <w:pPr>
        <w:pStyle w:val="TOC1"/>
        <w:rPr>
          <w:noProof/>
        </w:rPr>
      </w:pPr>
      <w:hyperlink w:anchor="_Toc426283868" w:history="1">
        <w:r w:rsidR="00662A17" w:rsidRPr="00662A17">
          <w:rPr>
            <w:rStyle w:val="Hyperlink"/>
            <w:noProof/>
          </w:rPr>
          <w:t>5. Budget</w:t>
        </w:r>
        <w:r w:rsidR="00662A17" w:rsidRPr="00662A17">
          <w:rPr>
            <w:noProof/>
            <w:webHidden/>
          </w:rPr>
          <w:tab/>
          <w:t>6</w:t>
        </w:r>
      </w:hyperlink>
    </w:p>
    <w:p w14:paraId="7B457166" w14:textId="4929B85F" w:rsidR="00663423" w:rsidRDefault="000804E5">
      <w:pPr>
        <w:pStyle w:val="TOC1"/>
        <w:rPr>
          <w:noProof/>
        </w:rPr>
      </w:pPr>
      <w:hyperlink w:anchor="_Toc426283869" w:history="1">
        <w:r w:rsidR="00662A17" w:rsidRPr="00662A17">
          <w:rPr>
            <w:rStyle w:val="Hyperlink"/>
            <w:noProof/>
          </w:rPr>
          <w:t xml:space="preserve">6. Background </w:t>
        </w:r>
        <w:r w:rsidR="00662A17">
          <w:rPr>
            <w:rStyle w:val="Hyperlink"/>
            <w:noProof/>
          </w:rPr>
          <w:t>o</w:t>
        </w:r>
        <w:r w:rsidR="00662A17" w:rsidRPr="003E58AA">
          <w:rPr>
            <w:rStyle w:val="Hyperlink"/>
            <w:noProof/>
          </w:rPr>
          <w:t>f Organization</w:t>
        </w:r>
        <w:r w:rsidR="00662A17" w:rsidRPr="003E58AA">
          <w:rPr>
            <w:noProof/>
            <w:webHidden/>
          </w:rPr>
          <w:tab/>
          <w:t>6</w:t>
        </w:r>
      </w:hyperlink>
    </w:p>
    <w:p w14:paraId="10496338" w14:textId="3E57BA36" w:rsidR="003E58AA" w:rsidRPr="003E58AA" w:rsidRDefault="003E58AA">
      <w:pPr>
        <w:pStyle w:val="TOC1"/>
        <w:rPr>
          <w:noProof/>
        </w:rPr>
      </w:pPr>
      <w:r w:rsidRPr="003E58AA">
        <w:t xml:space="preserve">7. </w:t>
      </w:r>
      <w:r w:rsidRPr="003E58AA">
        <w:rPr>
          <w:noProof/>
        </w:rPr>
        <w:t xml:space="preserve">Exhibit A: Response Authorization </w:t>
      </w:r>
      <w:r>
        <w:rPr>
          <w:noProof/>
        </w:rPr>
        <w:t>and Consent Statement</w:t>
      </w:r>
      <w:r w:rsidRPr="003E58AA">
        <w:rPr>
          <w:noProof/>
          <w:webHidden/>
        </w:rPr>
        <w:tab/>
      </w:r>
      <w:r>
        <w:rPr>
          <w:noProof/>
          <w:webHidden/>
        </w:rPr>
        <w:t>7</w:t>
      </w:r>
    </w:p>
    <w:p w14:paraId="70EE29F3" w14:textId="6853621C" w:rsidR="003E58AA" w:rsidRPr="00123C7B" w:rsidRDefault="003E58AA" w:rsidP="00123C7B"/>
    <w:p w14:paraId="7B457168" w14:textId="77777777" w:rsidR="0020020D" w:rsidRPr="00123C7B" w:rsidRDefault="00251D99" w:rsidP="0020020D">
      <w:pPr>
        <w:rPr>
          <w:rFonts w:ascii="Verdana" w:hAnsi="Verdana" w:cs="Arial"/>
          <w:sz w:val="20"/>
          <w:szCs w:val="20"/>
        </w:rPr>
      </w:pPr>
      <w:r w:rsidRPr="00662A17">
        <w:rPr>
          <w:rFonts w:ascii="Verdana" w:hAnsi="Verdana" w:cs="Arial"/>
          <w:sz w:val="20"/>
          <w:szCs w:val="20"/>
        </w:rPr>
        <w:fldChar w:fldCharType="end"/>
      </w:r>
    </w:p>
    <w:p w14:paraId="73B39F94" w14:textId="7BB258F4" w:rsidR="00232851" w:rsidRPr="00123C7B" w:rsidRDefault="00232851" w:rsidP="0020020D">
      <w:pPr>
        <w:rPr>
          <w:rFonts w:ascii="Verdana" w:hAnsi="Verdana" w:cs="Arial"/>
          <w:sz w:val="20"/>
          <w:szCs w:val="20"/>
        </w:rPr>
      </w:pPr>
    </w:p>
    <w:p w14:paraId="040B7F7B" w14:textId="77777777" w:rsidR="00232851" w:rsidRPr="00123C7B" w:rsidRDefault="00232851" w:rsidP="0020020D">
      <w:pPr>
        <w:rPr>
          <w:rFonts w:ascii="Verdana" w:hAnsi="Verdana" w:cs="Arial"/>
          <w:sz w:val="20"/>
          <w:szCs w:val="20"/>
        </w:rPr>
        <w:sectPr w:rsidR="00232851" w:rsidRPr="00123C7B" w:rsidSect="00F02847">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pPr>
    </w:p>
    <w:p w14:paraId="4651DBAB" w14:textId="5BF35852" w:rsidR="00C70C71" w:rsidRPr="00123C7B" w:rsidRDefault="003E58AA" w:rsidP="00C70C71">
      <w:pPr>
        <w:pStyle w:val="Style1"/>
        <w:rPr>
          <w:rFonts w:ascii="Verdana" w:hAnsi="Verdana"/>
          <w:sz w:val="20"/>
          <w:szCs w:val="20"/>
        </w:rPr>
      </w:pPr>
      <w:bookmarkStart w:id="1" w:name="_Toc426283863"/>
      <w:r w:rsidRPr="003E58AA">
        <w:rPr>
          <w:rFonts w:ascii="Verdana" w:hAnsi="Verdana"/>
          <w:sz w:val="20"/>
          <w:szCs w:val="20"/>
        </w:rPr>
        <w:lastRenderedPageBreak/>
        <w:t xml:space="preserve">Purpose, Description, </w:t>
      </w:r>
      <w:r>
        <w:rPr>
          <w:rFonts w:ascii="Verdana" w:hAnsi="Verdana"/>
          <w:sz w:val="20"/>
          <w:szCs w:val="20"/>
        </w:rPr>
        <w:t>a</w:t>
      </w:r>
      <w:r w:rsidRPr="003E58AA">
        <w:rPr>
          <w:rFonts w:ascii="Verdana" w:hAnsi="Verdana"/>
          <w:sz w:val="20"/>
          <w:szCs w:val="20"/>
        </w:rPr>
        <w:t>nd Objectives</w:t>
      </w:r>
      <w:r w:rsidRPr="003E58AA">
        <w:rPr>
          <w:rFonts w:ascii="Verdana" w:hAnsi="Verdana"/>
          <w:sz w:val="20"/>
          <w:szCs w:val="20"/>
        </w:rPr>
        <w:tab/>
      </w:r>
      <w:r w:rsidR="00C70C71" w:rsidRPr="00123C7B">
        <w:rPr>
          <w:rFonts w:ascii="Verdana" w:hAnsi="Verdana"/>
          <w:sz w:val="20"/>
          <w:szCs w:val="20"/>
        </w:rPr>
        <w:tab/>
      </w:r>
      <w:r w:rsidR="00C70C71" w:rsidRPr="00123C7B">
        <w:rPr>
          <w:rFonts w:ascii="Verdana" w:hAnsi="Verdana"/>
          <w:sz w:val="20"/>
          <w:szCs w:val="20"/>
        </w:rPr>
        <w:tab/>
      </w:r>
    </w:p>
    <w:p w14:paraId="4D64FE52" w14:textId="77777777" w:rsidR="00C70C71" w:rsidRPr="00123C7B" w:rsidRDefault="00C70C71" w:rsidP="00C70C71">
      <w:pPr>
        <w:rPr>
          <w:rFonts w:ascii="Verdana" w:hAnsi="Verdana" w:cs="Arial"/>
          <w:sz w:val="20"/>
          <w:szCs w:val="20"/>
        </w:rPr>
      </w:pPr>
    </w:p>
    <w:p w14:paraId="367D6967" w14:textId="77777777" w:rsidR="00C70C71" w:rsidRPr="00123C7B" w:rsidRDefault="00C70C71" w:rsidP="00C70C71">
      <w:pPr>
        <w:rPr>
          <w:rFonts w:ascii="Verdana" w:hAnsi="Verdana" w:cs="Arial"/>
          <w:b/>
          <w:sz w:val="20"/>
          <w:szCs w:val="20"/>
        </w:rPr>
      </w:pPr>
      <w:r w:rsidRPr="00123C7B">
        <w:rPr>
          <w:rFonts w:ascii="Verdana" w:hAnsi="Verdana" w:cs="Arial"/>
          <w:b/>
          <w:sz w:val="20"/>
          <w:szCs w:val="20"/>
        </w:rPr>
        <w:t xml:space="preserve">Purpose </w:t>
      </w:r>
    </w:p>
    <w:p w14:paraId="4660707E" w14:textId="77777777" w:rsidR="0085619A" w:rsidRPr="00123C7B" w:rsidRDefault="0085619A" w:rsidP="0085619A">
      <w:pPr>
        <w:widowControl w:val="0"/>
        <w:autoSpaceDE w:val="0"/>
        <w:autoSpaceDN w:val="0"/>
        <w:adjustRightInd w:val="0"/>
        <w:rPr>
          <w:rFonts w:ascii="Verdana" w:hAnsi="Verdana" w:cs="Arial"/>
          <w:sz w:val="20"/>
          <w:szCs w:val="20"/>
        </w:rPr>
      </w:pPr>
      <w:r w:rsidRPr="00123C7B">
        <w:rPr>
          <w:rFonts w:ascii="Verdana" w:hAnsi="Verdana"/>
          <w:sz w:val="20"/>
          <w:szCs w:val="20"/>
        </w:rPr>
        <w:t>SC</w:t>
      </w:r>
      <w:r w:rsidRPr="00123C7B">
        <w:rPr>
          <w:rFonts w:ascii="Verdana" w:hAnsi="Verdana" w:cs="Arial"/>
          <w:sz w:val="20"/>
          <w:szCs w:val="20"/>
        </w:rPr>
        <w:t xml:space="preserve"> is seeking proposals from Bidder(s) (hereinafter “Bidder” or “Bidders”) who can provide appropriate technology-supported solutions to further optimize the operations of the company and improve or augment our product portfolio. The purpose of this RFP is to provide a fair evaluation for all candidates and to provide the candidates with the evaluation criteria against which they will be judged.</w:t>
      </w:r>
    </w:p>
    <w:p w14:paraId="0701BF0D" w14:textId="77777777" w:rsidR="0085619A" w:rsidRPr="00123C7B" w:rsidRDefault="0085619A" w:rsidP="00C70C71">
      <w:pPr>
        <w:widowControl w:val="0"/>
        <w:autoSpaceDE w:val="0"/>
        <w:autoSpaceDN w:val="0"/>
        <w:adjustRightInd w:val="0"/>
        <w:rPr>
          <w:rFonts w:ascii="Verdana" w:hAnsi="Verdana" w:cs="Arial"/>
          <w:sz w:val="20"/>
          <w:szCs w:val="20"/>
        </w:rPr>
      </w:pPr>
    </w:p>
    <w:p w14:paraId="0441778D" w14:textId="112D0096" w:rsidR="00C70C71" w:rsidRPr="00123C7B" w:rsidRDefault="00C70C71" w:rsidP="00C70C71">
      <w:pPr>
        <w:widowControl w:val="0"/>
        <w:autoSpaceDE w:val="0"/>
        <w:autoSpaceDN w:val="0"/>
        <w:adjustRightInd w:val="0"/>
        <w:rPr>
          <w:rFonts w:ascii="Verdana" w:hAnsi="Verdana" w:cs="Arial"/>
          <w:sz w:val="20"/>
          <w:szCs w:val="20"/>
        </w:rPr>
      </w:pPr>
      <w:r w:rsidRPr="00123C7B">
        <w:rPr>
          <w:rFonts w:ascii="Verdana" w:hAnsi="Verdana" w:cs="Arial"/>
          <w:sz w:val="20"/>
          <w:szCs w:val="20"/>
        </w:rPr>
        <w:t>SC manages the operations and product development internally. Due to the overall volume of opportunities needing optimization and products needing innovative enhancements or new product</w:t>
      </w:r>
      <w:r w:rsidR="00A3066E" w:rsidRPr="00123C7B">
        <w:rPr>
          <w:rFonts w:ascii="Verdana" w:hAnsi="Verdana" w:cs="Arial"/>
          <w:sz w:val="20"/>
          <w:szCs w:val="20"/>
        </w:rPr>
        <w:t>s</w:t>
      </w:r>
      <w:r w:rsidRPr="00123C7B">
        <w:rPr>
          <w:rFonts w:ascii="Verdana" w:hAnsi="Verdana" w:cs="Arial"/>
          <w:sz w:val="20"/>
          <w:szCs w:val="20"/>
        </w:rPr>
        <w:t xml:space="preserve"> within the scope of SC, SC is seeking a work-for-hire relationship with an approved Bidder, based on the Bidder’s knowledge of its content, capabilities related to operations, and/or product portfolio for technology</w:t>
      </w:r>
      <w:r w:rsidR="00A3066E" w:rsidRPr="00123C7B">
        <w:rPr>
          <w:rFonts w:ascii="Verdana" w:hAnsi="Verdana" w:cs="Arial"/>
          <w:sz w:val="20"/>
          <w:szCs w:val="20"/>
        </w:rPr>
        <w:t>-</w:t>
      </w:r>
      <w:r w:rsidRPr="00123C7B">
        <w:rPr>
          <w:rFonts w:ascii="Verdana" w:hAnsi="Verdana" w:cs="Arial"/>
          <w:sz w:val="20"/>
          <w:szCs w:val="20"/>
        </w:rPr>
        <w:t>automating processes and enhanced or new product that will be marketed and sold as a part of the SC portfolio.</w:t>
      </w:r>
    </w:p>
    <w:p w14:paraId="5E941B9C" w14:textId="77777777" w:rsidR="00C70C71" w:rsidRPr="00123C7B" w:rsidRDefault="00C70C71" w:rsidP="00C70C71">
      <w:pPr>
        <w:widowControl w:val="0"/>
        <w:autoSpaceDE w:val="0"/>
        <w:autoSpaceDN w:val="0"/>
        <w:adjustRightInd w:val="0"/>
        <w:rPr>
          <w:rFonts w:ascii="Verdana" w:hAnsi="Verdana" w:cs="Arial"/>
          <w:sz w:val="20"/>
          <w:szCs w:val="20"/>
        </w:rPr>
      </w:pPr>
    </w:p>
    <w:p w14:paraId="72F42322" w14:textId="77777777" w:rsidR="00C70C71" w:rsidRPr="00123C7B" w:rsidRDefault="00C70C71" w:rsidP="00C70C71">
      <w:pPr>
        <w:widowControl w:val="0"/>
        <w:autoSpaceDE w:val="0"/>
        <w:autoSpaceDN w:val="0"/>
        <w:adjustRightInd w:val="0"/>
        <w:rPr>
          <w:rFonts w:ascii="Verdana" w:hAnsi="Verdana" w:cs="Arial"/>
          <w:b/>
          <w:sz w:val="20"/>
          <w:szCs w:val="20"/>
        </w:rPr>
      </w:pPr>
      <w:r w:rsidRPr="00123C7B">
        <w:rPr>
          <w:rFonts w:ascii="Verdana" w:hAnsi="Verdana" w:cs="Arial"/>
          <w:b/>
          <w:sz w:val="20"/>
          <w:szCs w:val="20"/>
        </w:rPr>
        <w:t>Description</w:t>
      </w:r>
    </w:p>
    <w:p w14:paraId="1AF4CC09" w14:textId="77777777" w:rsidR="00C70C71" w:rsidRPr="00123C7B" w:rsidRDefault="00C70C71" w:rsidP="00C70C71">
      <w:pPr>
        <w:widowControl w:val="0"/>
        <w:autoSpaceDE w:val="0"/>
        <w:autoSpaceDN w:val="0"/>
        <w:adjustRightInd w:val="0"/>
        <w:rPr>
          <w:rFonts w:ascii="Verdana" w:hAnsi="Verdana" w:cs="Arial"/>
          <w:sz w:val="20"/>
          <w:szCs w:val="20"/>
        </w:rPr>
      </w:pPr>
      <w:r w:rsidRPr="00123C7B">
        <w:rPr>
          <w:rFonts w:ascii="Verdana" w:hAnsi="Verdana" w:cs="Arial"/>
          <w:sz w:val="20"/>
          <w:szCs w:val="20"/>
        </w:rPr>
        <w:t xml:space="preserve">SC seeks to design, develop, and implement technology solutions that integrate new and emerging technologies in the instruction of English language grammar, text mechanics, general articulation, or related topics. Bidders are encouraged to bid for a specific process or current or new product for all the courses in a specialization or all specializations. </w:t>
      </w:r>
    </w:p>
    <w:p w14:paraId="3C443256" w14:textId="77777777" w:rsidR="00C70C71" w:rsidRPr="00123C7B" w:rsidRDefault="00C70C71" w:rsidP="00C70C71">
      <w:pPr>
        <w:widowControl w:val="0"/>
        <w:autoSpaceDE w:val="0"/>
        <w:autoSpaceDN w:val="0"/>
        <w:adjustRightInd w:val="0"/>
        <w:rPr>
          <w:rFonts w:ascii="Verdana" w:hAnsi="Verdana" w:cs="Arial"/>
          <w:sz w:val="20"/>
          <w:szCs w:val="20"/>
        </w:rPr>
      </w:pPr>
    </w:p>
    <w:p w14:paraId="1F4BE882" w14:textId="77777777" w:rsidR="00C70C71" w:rsidRPr="00123C7B" w:rsidRDefault="00C70C71" w:rsidP="00C70C71">
      <w:pPr>
        <w:widowControl w:val="0"/>
        <w:autoSpaceDE w:val="0"/>
        <w:autoSpaceDN w:val="0"/>
        <w:adjustRightInd w:val="0"/>
        <w:rPr>
          <w:rFonts w:ascii="Verdana" w:hAnsi="Verdana" w:cs="Arial"/>
          <w:b/>
          <w:sz w:val="20"/>
          <w:szCs w:val="20"/>
        </w:rPr>
      </w:pPr>
      <w:r w:rsidRPr="00123C7B">
        <w:rPr>
          <w:rFonts w:ascii="Verdana" w:hAnsi="Verdana" w:cs="Arial"/>
          <w:b/>
          <w:sz w:val="20"/>
          <w:szCs w:val="20"/>
        </w:rPr>
        <w:t>Objectives</w:t>
      </w:r>
    </w:p>
    <w:p w14:paraId="3E237FD8" w14:textId="77777777" w:rsidR="00C70C71" w:rsidRPr="00123C7B" w:rsidRDefault="00C70C71" w:rsidP="00C70C71">
      <w:pPr>
        <w:widowControl w:val="0"/>
        <w:autoSpaceDE w:val="0"/>
        <w:autoSpaceDN w:val="0"/>
        <w:adjustRightInd w:val="0"/>
        <w:rPr>
          <w:rFonts w:ascii="Verdana" w:hAnsi="Verdana" w:cs="Arial"/>
          <w:sz w:val="20"/>
          <w:szCs w:val="20"/>
        </w:rPr>
      </w:pPr>
      <w:r w:rsidRPr="00123C7B">
        <w:rPr>
          <w:rFonts w:ascii="Verdana" w:hAnsi="Verdana" w:cs="Arial"/>
          <w:sz w:val="20"/>
          <w:szCs w:val="20"/>
        </w:rPr>
        <w:t xml:space="preserve">To develop technology-enhanced, interactive learning solutions that enhance and automate processes proposed for SC processes. </w:t>
      </w:r>
    </w:p>
    <w:p w14:paraId="72EC5948" w14:textId="77777777" w:rsidR="00C70C71" w:rsidRPr="00123C7B" w:rsidRDefault="00C70C71" w:rsidP="00C70C71">
      <w:pPr>
        <w:widowControl w:val="0"/>
        <w:autoSpaceDE w:val="0"/>
        <w:autoSpaceDN w:val="0"/>
        <w:adjustRightInd w:val="0"/>
        <w:rPr>
          <w:rFonts w:ascii="Verdana" w:hAnsi="Verdana" w:cs="Arial"/>
          <w:sz w:val="20"/>
          <w:szCs w:val="20"/>
        </w:rPr>
      </w:pPr>
    </w:p>
    <w:p w14:paraId="702A1ADC" w14:textId="77777777" w:rsidR="00C70C71" w:rsidRPr="00123C7B" w:rsidRDefault="00C70C71" w:rsidP="00C70C71">
      <w:pPr>
        <w:widowControl w:val="0"/>
        <w:numPr>
          <w:ilvl w:val="0"/>
          <w:numId w:val="6"/>
        </w:numPr>
        <w:autoSpaceDE w:val="0"/>
        <w:autoSpaceDN w:val="0"/>
        <w:adjustRightInd w:val="0"/>
        <w:rPr>
          <w:rFonts w:ascii="Verdana" w:hAnsi="Verdana" w:cs="Arial"/>
          <w:sz w:val="20"/>
          <w:szCs w:val="20"/>
        </w:rPr>
      </w:pPr>
      <w:r w:rsidRPr="00123C7B">
        <w:rPr>
          <w:rFonts w:ascii="Verdana" w:hAnsi="Verdana" w:cs="Arial"/>
          <w:sz w:val="20"/>
          <w:szCs w:val="20"/>
        </w:rPr>
        <w:t xml:space="preserve">Process enhancements should exhibit best practices in the industry and include emerging technologies. </w:t>
      </w:r>
    </w:p>
    <w:p w14:paraId="1A5565EE" w14:textId="77777777" w:rsidR="00C70C71" w:rsidRPr="00123C7B" w:rsidRDefault="00C70C71" w:rsidP="00C70C71">
      <w:pPr>
        <w:widowControl w:val="0"/>
        <w:numPr>
          <w:ilvl w:val="0"/>
          <w:numId w:val="6"/>
        </w:numPr>
        <w:autoSpaceDE w:val="0"/>
        <w:autoSpaceDN w:val="0"/>
        <w:adjustRightInd w:val="0"/>
        <w:rPr>
          <w:rFonts w:ascii="Verdana" w:hAnsi="Verdana" w:cs="Arial"/>
          <w:sz w:val="20"/>
          <w:szCs w:val="20"/>
        </w:rPr>
      </w:pPr>
      <w:r w:rsidRPr="00123C7B">
        <w:rPr>
          <w:rFonts w:ascii="Verdana" w:hAnsi="Verdana" w:cs="Arial"/>
          <w:sz w:val="20"/>
          <w:szCs w:val="20"/>
        </w:rPr>
        <w:t xml:space="preserve">Learning modules should adhere to instructional design standards and include emerging educational technologies and immersive approaches to learning following current instructional design standards and clear alignment of objectives, content, and assessment. </w:t>
      </w:r>
    </w:p>
    <w:p w14:paraId="5934269D" w14:textId="2FF08EA0" w:rsidR="00C70C71" w:rsidRPr="00123C7B" w:rsidRDefault="00C70C71" w:rsidP="00C70C71">
      <w:pPr>
        <w:widowControl w:val="0"/>
        <w:numPr>
          <w:ilvl w:val="0"/>
          <w:numId w:val="6"/>
        </w:numPr>
        <w:autoSpaceDE w:val="0"/>
        <w:autoSpaceDN w:val="0"/>
        <w:adjustRightInd w:val="0"/>
        <w:rPr>
          <w:rFonts w:ascii="Verdana" w:hAnsi="Verdana" w:cs="Arial"/>
          <w:sz w:val="20"/>
          <w:szCs w:val="20"/>
        </w:rPr>
      </w:pPr>
      <w:r w:rsidRPr="00123C7B">
        <w:rPr>
          <w:rFonts w:ascii="Verdana" w:hAnsi="Verdana" w:cs="Arial"/>
          <w:sz w:val="20"/>
          <w:szCs w:val="20"/>
        </w:rPr>
        <w:t>Learning object</w:t>
      </w:r>
      <w:r w:rsidR="000468AD" w:rsidRPr="00123C7B">
        <w:rPr>
          <w:rFonts w:ascii="Verdana" w:hAnsi="Verdana" w:cs="Arial"/>
          <w:sz w:val="20"/>
          <w:szCs w:val="20"/>
        </w:rPr>
        <w:t>ive</w:t>
      </w:r>
      <w:r w:rsidRPr="00123C7B">
        <w:rPr>
          <w:rFonts w:ascii="Verdana" w:hAnsi="Verdana" w:cs="Arial"/>
          <w:sz w:val="20"/>
          <w:szCs w:val="20"/>
        </w:rPr>
        <w:t xml:space="preserve">s must adhere to best practices regarding learning styles and modalities. </w:t>
      </w:r>
    </w:p>
    <w:p w14:paraId="14431B85" w14:textId="77777777" w:rsidR="00C70C71" w:rsidRPr="00123C7B" w:rsidRDefault="00C70C71" w:rsidP="00251D99">
      <w:pPr>
        <w:pStyle w:val="Style1"/>
        <w:rPr>
          <w:rFonts w:ascii="Verdana" w:hAnsi="Verdana"/>
          <w:sz w:val="20"/>
          <w:szCs w:val="20"/>
        </w:rPr>
      </w:pPr>
    </w:p>
    <w:bookmarkEnd w:id="1"/>
    <w:p w14:paraId="7B457173" w14:textId="77777777" w:rsidR="00446E6C" w:rsidRPr="00123C7B" w:rsidRDefault="00446E6C" w:rsidP="0020020D">
      <w:pPr>
        <w:rPr>
          <w:rFonts w:ascii="Verdana" w:hAnsi="Verdana" w:cs="Arial"/>
          <w:sz w:val="20"/>
          <w:szCs w:val="20"/>
        </w:rPr>
      </w:pPr>
    </w:p>
    <w:p w14:paraId="7B457174" w14:textId="067C46FF" w:rsidR="00446E6C" w:rsidRPr="00123C7B" w:rsidRDefault="003E58AA" w:rsidP="00251D99">
      <w:pPr>
        <w:pStyle w:val="Style1"/>
        <w:rPr>
          <w:rFonts w:ascii="Verdana" w:hAnsi="Verdana"/>
          <w:sz w:val="20"/>
          <w:szCs w:val="20"/>
        </w:rPr>
      </w:pPr>
      <w:bookmarkStart w:id="2" w:name="_Toc426283864"/>
      <w:r w:rsidRPr="003E58AA">
        <w:rPr>
          <w:rFonts w:ascii="Verdana" w:hAnsi="Verdana"/>
          <w:sz w:val="20"/>
          <w:szCs w:val="20"/>
        </w:rPr>
        <w:t xml:space="preserve">Proposal Guidelines </w:t>
      </w:r>
      <w:r>
        <w:rPr>
          <w:rFonts w:ascii="Verdana" w:hAnsi="Verdana"/>
          <w:sz w:val="20"/>
          <w:szCs w:val="20"/>
        </w:rPr>
        <w:t>a</w:t>
      </w:r>
      <w:r w:rsidRPr="003E58AA">
        <w:rPr>
          <w:rFonts w:ascii="Verdana" w:hAnsi="Verdana"/>
          <w:sz w:val="20"/>
          <w:szCs w:val="20"/>
        </w:rPr>
        <w:t>nd Requirements</w:t>
      </w:r>
      <w:bookmarkEnd w:id="2"/>
      <w:r w:rsidR="00446E6C" w:rsidRPr="00123C7B">
        <w:rPr>
          <w:rFonts w:ascii="Verdana" w:hAnsi="Verdana"/>
          <w:sz w:val="20"/>
          <w:szCs w:val="20"/>
        </w:rPr>
        <w:tab/>
      </w:r>
      <w:r w:rsidR="00446E6C" w:rsidRPr="00123C7B">
        <w:rPr>
          <w:rFonts w:ascii="Verdana" w:hAnsi="Verdana"/>
          <w:sz w:val="20"/>
          <w:szCs w:val="20"/>
        </w:rPr>
        <w:tab/>
      </w:r>
    </w:p>
    <w:p w14:paraId="7B457175" w14:textId="77777777" w:rsidR="0020020D" w:rsidRPr="00123C7B" w:rsidRDefault="0020020D" w:rsidP="00137AA8">
      <w:pPr>
        <w:rPr>
          <w:rFonts w:ascii="Verdana" w:hAnsi="Verdana"/>
          <w:sz w:val="20"/>
          <w:szCs w:val="20"/>
        </w:rPr>
      </w:pPr>
    </w:p>
    <w:p w14:paraId="7B457176" w14:textId="2EB620E9" w:rsidR="00E427FC" w:rsidRPr="00123C7B" w:rsidRDefault="00E427FC" w:rsidP="00E427FC">
      <w:pPr>
        <w:rPr>
          <w:rFonts w:ascii="Verdana" w:hAnsi="Verdana" w:cs="Arial"/>
          <w:sz w:val="20"/>
          <w:szCs w:val="20"/>
        </w:rPr>
      </w:pPr>
      <w:r w:rsidRPr="00123C7B">
        <w:rPr>
          <w:rFonts w:ascii="Verdana" w:hAnsi="Verdana" w:cs="Arial"/>
          <w:sz w:val="20"/>
          <w:szCs w:val="20"/>
        </w:rPr>
        <w:t xml:space="preserve">This is </w:t>
      </w:r>
      <w:r w:rsidR="00B76F4B" w:rsidRPr="00123C7B">
        <w:rPr>
          <w:rFonts w:ascii="Verdana" w:hAnsi="Verdana" w:cs="Arial"/>
          <w:sz w:val="20"/>
          <w:szCs w:val="20"/>
        </w:rPr>
        <w:t>confidential</w:t>
      </w:r>
      <w:r w:rsidR="0086505A" w:rsidRPr="00123C7B">
        <w:rPr>
          <w:rFonts w:ascii="Verdana" w:hAnsi="Verdana" w:cs="Arial"/>
          <w:sz w:val="20"/>
          <w:szCs w:val="20"/>
        </w:rPr>
        <w:t xml:space="preserve">, as governed by </w:t>
      </w:r>
      <w:r w:rsidR="00CB317D" w:rsidRPr="00123C7B">
        <w:rPr>
          <w:rFonts w:ascii="Verdana" w:hAnsi="Verdana" w:cs="Arial"/>
          <w:sz w:val="20"/>
          <w:szCs w:val="20"/>
        </w:rPr>
        <w:t xml:space="preserve">our </w:t>
      </w:r>
      <w:r w:rsidR="0086505A" w:rsidRPr="00123C7B">
        <w:rPr>
          <w:rFonts w:ascii="Verdana" w:hAnsi="Verdana" w:cs="Arial"/>
          <w:sz w:val="20"/>
          <w:szCs w:val="20"/>
        </w:rPr>
        <w:t xml:space="preserve">mutual Nondisclosure Agreement </w:t>
      </w:r>
      <w:r w:rsidR="00B76F4B" w:rsidRPr="00123C7B">
        <w:rPr>
          <w:rFonts w:ascii="Verdana" w:hAnsi="Verdana" w:cs="Arial"/>
          <w:sz w:val="20"/>
          <w:szCs w:val="20"/>
        </w:rPr>
        <w:t xml:space="preserve">and </w:t>
      </w:r>
      <w:r w:rsidRPr="00123C7B">
        <w:rPr>
          <w:rFonts w:ascii="Verdana" w:hAnsi="Verdana" w:cs="Arial"/>
          <w:sz w:val="20"/>
          <w:szCs w:val="20"/>
        </w:rPr>
        <w:t>competitive</w:t>
      </w:r>
      <w:r w:rsidR="00B76F4B" w:rsidRPr="00123C7B">
        <w:rPr>
          <w:rFonts w:ascii="Verdana" w:hAnsi="Verdana" w:cs="Arial"/>
          <w:sz w:val="20"/>
          <w:szCs w:val="20"/>
        </w:rPr>
        <w:t xml:space="preserve"> </w:t>
      </w:r>
      <w:r w:rsidRPr="00123C7B">
        <w:rPr>
          <w:rFonts w:ascii="Verdana" w:hAnsi="Verdana" w:cs="Arial"/>
          <w:sz w:val="20"/>
          <w:szCs w:val="20"/>
        </w:rPr>
        <w:t>process.</w:t>
      </w:r>
      <w:r w:rsidR="00B76F4B" w:rsidRPr="00123C7B">
        <w:rPr>
          <w:rFonts w:ascii="Verdana" w:hAnsi="Verdana" w:cs="Arial"/>
          <w:sz w:val="20"/>
          <w:szCs w:val="20"/>
        </w:rPr>
        <w:t xml:space="preserve"> </w:t>
      </w:r>
    </w:p>
    <w:p w14:paraId="7B457177" w14:textId="77777777" w:rsidR="00A11BDF" w:rsidRPr="00123C7B" w:rsidRDefault="00A11BDF" w:rsidP="00E427FC">
      <w:pPr>
        <w:rPr>
          <w:rFonts w:ascii="Verdana" w:hAnsi="Verdana" w:cs="Arial"/>
          <w:sz w:val="20"/>
          <w:szCs w:val="20"/>
        </w:rPr>
      </w:pPr>
    </w:p>
    <w:p w14:paraId="7B457178" w14:textId="1C196563" w:rsidR="001E6023" w:rsidRPr="00123C7B" w:rsidRDefault="004C0B59" w:rsidP="001E6023">
      <w:pPr>
        <w:rPr>
          <w:rFonts w:ascii="Verdana" w:hAnsi="Verdana" w:cs="Arial"/>
          <w:sz w:val="20"/>
          <w:szCs w:val="20"/>
        </w:rPr>
      </w:pPr>
      <w:r w:rsidRPr="00123C7B">
        <w:rPr>
          <w:rFonts w:ascii="Verdana" w:hAnsi="Verdana" w:cs="Arial"/>
          <w:sz w:val="20"/>
          <w:szCs w:val="20"/>
        </w:rPr>
        <w:t>Proposals may not be submitted by facsimile.</w:t>
      </w:r>
      <w:r w:rsidR="00B05E43" w:rsidRPr="00123C7B">
        <w:rPr>
          <w:rFonts w:ascii="Verdana" w:hAnsi="Verdana" w:cs="Arial"/>
          <w:sz w:val="20"/>
          <w:szCs w:val="20"/>
        </w:rPr>
        <w:t xml:space="preserve"> </w:t>
      </w:r>
      <w:r w:rsidR="000E40D8" w:rsidRPr="00123C7B">
        <w:rPr>
          <w:rFonts w:ascii="Verdana" w:hAnsi="Verdana" w:cs="Arial"/>
          <w:sz w:val="20"/>
          <w:szCs w:val="20"/>
        </w:rPr>
        <w:t xml:space="preserve">The </w:t>
      </w:r>
      <w:r w:rsidR="00861CED" w:rsidRPr="00123C7B">
        <w:rPr>
          <w:rFonts w:ascii="Verdana" w:hAnsi="Verdana" w:cs="Arial"/>
          <w:sz w:val="20"/>
          <w:szCs w:val="20"/>
        </w:rPr>
        <w:t xml:space="preserve">Bidder </w:t>
      </w:r>
      <w:r w:rsidR="000E40D8" w:rsidRPr="00123C7B">
        <w:rPr>
          <w:rFonts w:ascii="Verdana" w:hAnsi="Verdana" w:cs="Arial"/>
          <w:sz w:val="20"/>
          <w:szCs w:val="20"/>
        </w:rPr>
        <w:t xml:space="preserve">is advised to respond by email. </w:t>
      </w:r>
      <w:r w:rsidR="001E6023" w:rsidRPr="00123C7B">
        <w:rPr>
          <w:rFonts w:ascii="Verdana" w:hAnsi="Verdana" w:cs="Arial"/>
          <w:sz w:val="20"/>
          <w:szCs w:val="20"/>
        </w:rPr>
        <w:t xml:space="preserve">At the discretion of the </w:t>
      </w:r>
      <w:r w:rsidR="00861CED" w:rsidRPr="00123C7B">
        <w:rPr>
          <w:rFonts w:ascii="Verdana" w:hAnsi="Verdana" w:cs="Arial"/>
          <w:sz w:val="20"/>
          <w:szCs w:val="20"/>
        </w:rPr>
        <w:t>Bidder</w:t>
      </w:r>
      <w:r w:rsidR="001E6023" w:rsidRPr="00123C7B">
        <w:rPr>
          <w:rFonts w:ascii="Verdana" w:hAnsi="Verdana" w:cs="Arial"/>
          <w:sz w:val="20"/>
          <w:szCs w:val="20"/>
        </w:rPr>
        <w:t>, electronic documents may be submitted on a CD</w:t>
      </w:r>
      <w:r w:rsidR="005B259A" w:rsidRPr="00123C7B">
        <w:rPr>
          <w:rFonts w:ascii="Verdana" w:hAnsi="Verdana" w:cs="Arial"/>
          <w:sz w:val="20"/>
          <w:szCs w:val="20"/>
        </w:rPr>
        <w:t>,</w:t>
      </w:r>
      <w:r w:rsidR="001E6023" w:rsidRPr="00123C7B">
        <w:rPr>
          <w:rFonts w:ascii="Verdana" w:hAnsi="Verdana" w:cs="Arial"/>
          <w:sz w:val="20"/>
          <w:szCs w:val="20"/>
        </w:rPr>
        <w:t xml:space="preserve"> provided that the CD arrives within the specified time period.</w:t>
      </w:r>
      <w:r w:rsidR="00B05E43" w:rsidRPr="00123C7B">
        <w:rPr>
          <w:rFonts w:ascii="Verdana" w:hAnsi="Verdana" w:cs="Arial"/>
          <w:sz w:val="20"/>
          <w:szCs w:val="20"/>
        </w:rPr>
        <w:t xml:space="preserve"> </w:t>
      </w:r>
      <w:r w:rsidR="00054D65" w:rsidRPr="00123C7B">
        <w:rPr>
          <w:rFonts w:ascii="Verdana" w:hAnsi="Verdana" w:cs="Arial"/>
          <w:sz w:val="20"/>
          <w:szCs w:val="20"/>
        </w:rPr>
        <w:t xml:space="preserve">Please contact </w:t>
      </w:r>
      <w:r w:rsidR="005B259A" w:rsidRPr="00123C7B">
        <w:rPr>
          <w:rFonts w:ascii="Verdana" w:hAnsi="Verdana" w:cs="Arial"/>
          <w:sz w:val="20"/>
          <w:szCs w:val="20"/>
        </w:rPr>
        <w:t xml:space="preserve">the </w:t>
      </w:r>
      <w:r w:rsidR="00054D65" w:rsidRPr="00123C7B">
        <w:rPr>
          <w:rFonts w:ascii="Verdana" w:hAnsi="Verdana" w:cs="Arial"/>
          <w:sz w:val="20"/>
          <w:szCs w:val="20"/>
        </w:rPr>
        <w:t xml:space="preserve">RFP Coordinator for </w:t>
      </w:r>
      <w:r w:rsidR="00186CBF" w:rsidRPr="00123C7B">
        <w:rPr>
          <w:rFonts w:ascii="Verdana" w:hAnsi="Verdana" w:cs="Arial"/>
          <w:sz w:val="20"/>
          <w:szCs w:val="20"/>
        </w:rPr>
        <w:t xml:space="preserve">CD </w:t>
      </w:r>
      <w:r w:rsidR="00054D65" w:rsidRPr="00123C7B">
        <w:rPr>
          <w:rFonts w:ascii="Verdana" w:hAnsi="Verdana" w:cs="Arial"/>
          <w:sz w:val="20"/>
          <w:szCs w:val="20"/>
        </w:rPr>
        <w:t>format specifications.</w:t>
      </w:r>
    </w:p>
    <w:p w14:paraId="7B457179" w14:textId="77777777" w:rsidR="004C0B59" w:rsidRPr="00123C7B" w:rsidRDefault="004C0B59" w:rsidP="00E427FC">
      <w:pPr>
        <w:rPr>
          <w:rFonts w:ascii="Verdana" w:hAnsi="Verdana" w:cs="Arial"/>
          <w:sz w:val="20"/>
          <w:szCs w:val="20"/>
        </w:rPr>
      </w:pPr>
    </w:p>
    <w:p w14:paraId="7B45717A" w14:textId="77777777" w:rsidR="00A11BDF" w:rsidRPr="00123C7B" w:rsidRDefault="000E40D8" w:rsidP="00E427FC">
      <w:pPr>
        <w:rPr>
          <w:rFonts w:ascii="Verdana" w:hAnsi="Verdana" w:cs="Arial"/>
          <w:sz w:val="20"/>
          <w:szCs w:val="20"/>
        </w:rPr>
      </w:pPr>
      <w:r w:rsidRPr="00123C7B">
        <w:rPr>
          <w:rFonts w:ascii="Verdana" w:hAnsi="Verdana" w:cs="Arial"/>
          <w:sz w:val="20"/>
          <w:szCs w:val="20"/>
        </w:rPr>
        <w:t xml:space="preserve">The </w:t>
      </w:r>
      <w:r w:rsidR="00861CED" w:rsidRPr="00123C7B">
        <w:rPr>
          <w:rFonts w:ascii="Verdana" w:hAnsi="Verdana" w:cs="Arial"/>
          <w:sz w:val="20"/>
          <w:szCs w:val="20"/>
        </w:rPr>
        <w:t xml:space="preserve">Bidder </w:t>
      </w:r>
      <w:r w:rsidR="00A11BDF" w:rsidRPr="00123C7B">
        <w:rPr>
          <w:rFonts w:ascii="Verdana" w:hAnsi="Verdana" w:cs="Arial"/>
          <w:sz w:val="20"/>
          <w:szCs w:val="20"/>
        </w:rPr>
        <w:t>is responsible for all costs in the preparation and presentation of the proposal</w:t>
      </w:r>
      <w:r w:rsidR="007E65F3" w:rsidRPr="00123C7B">
        <w:rPr>
          <w:rFonts w:ascii="Verdana" w:hAnsi="Verdana" w:cs="Arial"/>
          <w:sz w:val="20"/>
          <w:szCs w:val="20"/>
        </w:rPr>
        <w:t>.</w:t>
      </w:r>
    </w:p>
    <w:p w14:paraId="7B45717B" w14:textId="77777777" w:rsidR="007E65F3" w:rsidRPr="00123C7B" w:rsidRDefault="007E65F3" w:rsidP="00E427FC">
      <w:pPr>
        <w:rPr>
          <w:rFonts w:ascii="Verdana" w:hAnsi="Verdana" w:cs="Arial"/>
          <w:sz w:val="20"/>
          <w:szCs w:val="20"/>
        </w:rPr>
      </w:pPr>
    </w:p>
    <w:p w14:paraId="7B45717C" w14:textId="1553392B" w:rsidR="007E65F3" w:rsidRPr="00123C7B" w:rsidRDefault="007E65F3" w:rsidP="00E427FC">
      <w:pPr>
        <w:rPr>
          <w:rFonts w:ascii="Verdana" w:hAnsi="Verdana" w:cs="Arial"/>
          <w:sz w:val="20"/>
          <w:szCs w:val="20"/>
        </w:rPr>
      </w:pPr>
      <w:r w:rsidRPr="00123C7B">
        <w:rPr>
          <w:rFonts w:ascii="Verdana" w:hAnsi="Verdana" w:cs="Arial"/>
          <w:sz w:val="20"/>
          <w:szCs w:val="20"/>
        </w:rPr>
        <w:lastRenderedPageBreak/>
        <w:t xml:space="preserve">This request for proposal </w:t>
      </w:r>
      <w:r w:rsidR="005B259A" w:rsidRPr="00123C7B">
        <w:rPr>
          <w:rFonts w:ascii="Verdana" w:hAnsi="Verdana" w:cs="Arial"/>
          <w:sz w:val="20"/>
          <w:szCs w:val="20"/>
        </w:rPr>
        <w:t>will not</w:t>
      </w:r>
      <w:r w:rsidRPr="00123C7B">
        <w:rPr>
          <w:rFonts w:ascii="Verdana" w:hAnsi="Verdana" w:cs="Arial"/>
          <w:sz w:val="20"/>
          <w:szCs w:val="20"/>
        </w:rPr>
        <w:t xml:space="preserve"> create an obligation on the part of </w:t>
      </w:r>
      <w:r w:rsidR="003E35B6" w:rsidRPr="00123C7B">
        <w:rPr>
          <w:rFonts w:ascii="Verdana" w:hAnsi="Verdana"/>
          <w:sz w:val="20"/>
          <w:szCs w:val="20"/>
        </w:rPr>
        <w:t>SC</w:t>
      </w:r>
      <w:r w:rsidR="00080A98" w:rsidRPr="00123C7B">
        <w:rPr>
          <w:rFonts w:ascii="Verdana" w:hAnsi="Verdana" w:cs="Arial"/>
          <w:sz w:val="20"/>
          <w:szCs w:val="20"/>
        </w:rPr>
        <w:t xml:space="preserve"> </w:t>
      </w:r>
      <w:r w:rsidRPr="00123C7B">
        <w:rPr>
          <w:rFonts w:ascii="Verdana" w:hAnsi="Verdana" w:cs="Arial"/>
          <w:sz w:val="20"/>
          <w:szCs w:val="20"/>
        </w:rPr>
        <w:t>to enter into a contract with any entity or to serve as the basis for a claim for a reimbursement for expenditures related to the development of a proposal.</w:t>
      </w:r>
    </w:p>
    <w:p w14:paraId="7B45717D" w14:textId="77777777" w:rsidR="007E65F3" w:rsidRPr="00123C7B" w:rsidRDefault="007E65F3" w:rsidP="00E427FC">
      <w:pPr>
        <w:rPr>
          <w:rFonts w:ascii="Verdana" w:hAnsi="Verdana" w:cs="Arial"/>
          <w:sz w:val="20"/>
          <w:szCs w:val="20"/>
        </w:rPr>
      </w:pPr>
    </w:p>
    <w:p w14:paraId="7B45717E" w14:textId="77777777" w:rsidR="007E65F3" w:rsidRPr="00123C7B" w:rsidRDefault="007E65F3" w:rsidP="00E427FC">
      <w:pPr>
        <w:rPr>
          <w:rFonts w:ascii="Verdana" w:hAnsi="Verdana" w:cs="Arial"/>
          <w:sz w:val="20"/>
          <w:szCs w:val="20"/>
        </w:rPr>
      </w:pPr>
      <w:r w:rsidRPr="00123C7B">
        <w:rPr>
          <w:rFonts w:ascii="Verdana" w:hAnsi="Verdana" w:cs="Arial"/>
          <w:sz w:val="20"/>
          <w:szCs w:val="20"/>
        </w:rPr>
        <w:t>All proposals must be in strict conf</w:t>
      </w:r>
      <w:r w:rsidR="00054D65" w:rsidRPr="00123C7B">
        <w:rPr>
          <w:rFonts w:ascii="Verdana" w:hAnsi="Verdana" w:cs="Arial"/>
          <w:sz w:val="20"/>
          <w:szCs w:val="20"/>
        </w:rPr>
        <w:t>ormity with the instructions set forth in this RFP</w:t>
      </w:r>
      <w:r w:rsidRPr="00123C7B">
        <w:rPr>
          <w:rFonts w:ascii="Verdana" w:hAnsi="Verdana" w:cs="Arial"/>
          <w:sz w:val="20"/>
          <w:szCs w:val="20"/>
        </w:rPr>
        <w:t xml:space="preserve">. </w:t>
      </w:r>
    </w:p>
    <w:p w14:paraId="7B45717F" w14:textId="77777777" w:rsidR="007E65F3" w:rsidRPr="00123C7B" w:rsidRDefault="007E65F3" w:rsidP="00E427FC">
      <w:pPr>
        <w:rPr>
          <w:rFonts w:ascii="Verdana" w:hAnsi="Verdana" w:cs="Arial"/>
          <w:sz w:val="20"/>
          <w:szCs w:val="20"/>
        </w:rPr>
      </w:pPr>
    </w:p>
    <w:p w14:paraId="7B457180" w14:textId="02F4D476" w:rsidR="00E427FC" w:rsidRPr="00123C7B" w:rsidRDefault="00E427FC" w:rsidP="00E427FC">
      <w:pPr>
        <w:rPr>
          <w:rFonts w:ascii="Verdana" w:hAnsi="Verdana" w:cs="Arial"/>
          <w:sz w:val="20"/>
          <w:szCs w:val="20"/>
        </w:rPr>
      </w:pPr>
      <w:r w:rsidRPr="00123C7B">
        <w:rPr>
          <w:rFonts w:ascii="Verdana" w:hAnsi="Verdana" w:cs="Arial"/>
          <w:sz w:val="20"/>
          <w:szCs w:val="20"/>
        </w:rPr>
        <w:t xml:space="preserve">The proposal must contain the signature of </w:t>
      </w:r>
      <w:r w:rsidR="00E87869" w:rsidRPr="00123C7B">
        <w:rPr>
          <w:rFonts w:ascii="Verdana" w:hAnsi="Verdana" w:cs="Arial"/>
          <w:sz w:val="20"/>
          <w:szCs w:val="20"/>
        </w:rPr>
        <w:t>the</w:t>
      </w:r>
      <w:r w:rsidRPr="00123C7B">
        <w:rPr>
          <w:rFonts w:ascii="Verdana" w:hAnsi="Verdana" w:cs="Arial"/>
          <w:sz w:val="20"/>
          <w:szCs w:val="20"/>
        </w:rPr>
        <w:t xml:space="preserve"> authorized officer or agent of the company submitting the proposal.</w:t>
      </w:r>
    </w:p>
    <w:p w14:paraId="7B457181" w14:textId="77777777" w:rsidR="00E427FC" w:rsidRPr="00123C7B" w:rsidRDefault="00E427FC" w:rsidP="00E427FC">
      <w:pPr>
        <w:rPr>
          <w:rFonts w:ascii="Verdana" w:hAnsi="Verdana" w:cs="Arial"/>
          <w:sz w:val="20"/>
          <w:szCs w:val="20"/>
        </w:rPr>
      </w:pPr>
    </w:p>
    <w:p w14:paraId="7B457182" w14:textId="77777777" w:rsidR="00A11BDF" w:rsidRPr="00123C7B" w:rsidRDefault="00E427FC" w:rsidP="00E427FC">
      <w:pPr>
        <w:rPr>
          <w:rFonts w:ascii="Verdana" w:hAnsi="Verdana" w:cs="Arial"/>
          <w:sz w:val="20"/>
          <w:szCs w:val="20"/>
        </w:rPr>
      </w:pPr>
      <w:r w:rsidRPr="00123C7B">
        <w:rPr>
          <w:rFonts w:ascii="Verdana" w:hAnsi="Verdana" w:cs="Arial"/>
          <w:sz w:val="20"/>
          <w:szCs w:val="20"/>
        </w:rPr>
        <w:t>If you wish to submit alternate solutions, please do so.</w:t>
      </w:r>
      <w:r w:rsidR="00A11BDF" w:rsidRPr="00123C7B">
        <w:rPr>
          <w:rFonts w:ascii="Verdana" w:hAnsi="Verdana" w:cs="Arial"/>
          <w:sz w:val="20"/>
          <w:szCs w:val="20"/>
        </w:rPr>
        <w:t xml:space="preserve"> </w:t>
      </w:r>
      <w:r w:rsidRPr="00123C7B">
        <w:rPr>
          <w:rFonts w:ascii="Verdana" w:hAnsi="Verdana" w:cs="Arial"/>
          <w:sz w:val="20"/>
          <w:szCs w:val="20"/>
        </w:rPr>
        <w:t xml:space="preserve">The price you quote should be </w:t>
      </w:r>
      <w:r w:rsidR="00A11BDF" w:rsidRPr="00123C7B">
        <w:rPr>
          <w:rFonts w:ascii="Verdana" w:hAnsi="Verdana" w:cs="Arial"/>
          <w:sz w:val="20"/>
          <w:szCs w:val="20"/>
        </w:rPr>
        <w:t xml:space="preserve">your “best guess” estimate if you provide alternate customized solutions that will need further collaboration with </w:t>
      </w:r>
      <w:r w:rsidR="003E35B6" w:rsidRPr="00123C7B">
        <w:rPr>
          <w:rFonts w:ascii="Verdana" w:hAnsi="Verdana" w:cs="Arial"/>
          <w:sz w:val="20"/>
          <w:szCs w:val="20"/>
        </w:rPr>
        <w:t>SC</w:t>
      </w:r>
      <w:r w:rsidR="00B76F4B" w:rsidRPr="00123C7B">
        <w:rPr>
          <w:rFonts w:ascii="Verdana" w:hAnsi="Verdana" w:cs="Arial"/>
          <w:sz w:val="20"/>
          <w:szCs w:val="20"/>
        </w:rPr>
        <w:t xml:space="preserve">. </w:t>
      </w:r>
    </w:p>
    <w:p w14:paraId="7B457183" w14:textId="77777777" w:rsidR="00A11BDF" w:rsidRPr="00123C7B" w:rsidRDefault="00A11BDF" w:rsidP="00E427FC">
      <w:pPr>
        <w:rPr>
          <w:rFonts w:ascii="Verdana" w:hAnsi="Verdana" w:cs="Arial"/>
          <w:sz w:val="20"/>
          <w:szCs w:val="20"/>
        </w:rPr>
      </w:pPr>
    </w:p>
    <w:p w14:paraId="7B457184" w14:textId="77777777" w:rsidR="00E427FC" w:rsidRPr="00123C7B" w:rsidRDefault="00E427FC" w:rsidP="00E427FC">
      <w:pPr>
        <w:rPr>
          <w:rFonts w:ascii="Verdana" w:hAnsi="Verdana" w:cs="Arial"/>
          <w:sz w:val="20"/>
          <w:szCs w:val="20"/>
        </w:rPr>
      </w:pPr>
      <w:r w:rsidRPr="00123C7B">
        <w:rPr>
          <w:rFonts w:ascii="Verdana" w:hAnsi="Verdana" w:cs="Arial"/>
          <w:sz w:val="20"/>
          <w:szCs w:val="20"/>
        </w:rPr>
        <w:t>If your price excludes certain fees or charges,</w:t>
      </w:r>
      <w:r w:rsidR="00A11BDF" w:rsidRPr="00123C7B">
        <w:rPr>
          <w:rFonts w:ascii="Verdana" w:hAnsi="Verdana" w:cs="Arial"/>
          <w:sz w:val="20"/>
          <w:szCs w:val="20"/>
        </w:rPr>
        <w:t xml:space="preserve"> </w:t>
      </w:r>
      <w:r w:rsidRPr="00123C7B">
        <w:rPr>
          <w:rFonts w:ascii="Verdana" w:hAnsi="Verdana" w:cs="Arial"/>
          <w:sz w:val="20"/>
          <w:szCs w:val="20"/>
        </w:rPr>
        <w:t>you must provide a detailed list of excluded fees with a complete explanation of the</w:t>
      </w:r>
      <w:r w:rsidR="00A11BDF" w:rsidRPr="00123C7B">
        <w:rPr>
          <w:rFonts w:ascii="Verdana" w:hAnsi="Verdana" w:cs="Arial"/>
          <w:sz w:val="20"/>
          <w:szCs w:val="20"/>
        </w:rPr>
        <w:t xml:space="preserve"> </w:t>
      </w:r>
      <w:r w:rsidRPr="00123C7B">
        <w:rPr>
          <w:rFonts w:ascii="Verdana" w:hAnsi="Verdana" w:cs="Arial"/>
          <w:sz w:val="20"/>
          <w:szCs w:val="20"/>
        </w:rPr>
        <w:t>nature of those fees.</w:t>
      </w:r>
    </w:p>
    <w:p w14:paraId="7B457185" w14:textId="77777777" w:rsidR="00A11BDF" w:rsidRPr="00123C7B" w:rsidRDefault="00A11BDF" w:rsidP="00E427FC">
      <w:pPr>
        <w:rPr>
          <w:rFonts w:ascii="Verdana" w:hAnsi="Verdana" w:cs="Arial"/>
          <w:sz w:val="20"/>
          <w:szCs w:val="20"/>
        </w:rPr>
      </w:pPr>
    </w:p>
    <w:p w14:paraId="7B457186" w14:textId="77777777" w:rsidR="007E65F3" w:rsidRPr="00123C7B" w:rsidRDefault="00E427FC" w:rsidP="007E65F3">
      <w:pPr>
        <w:rPr>
          <w:rFonts w:ascii="Verdana" w:hAnsi="Verdana" w:cs="Arial"/>
          <w:sz w:val="20"/>
          <w:szCs w:val="20"/>
        </w:rPr>
      </w:pPr>
      <w:r w:rsidRPr="00123C7B">
        <w:rPr>
          <w:rFonts w:ascii="Verdana" w:hAnsi="Verdana" w:cs="Arial"/>
          <w:sz w:val="20"/>
          <w:szCs w:val="20"/>
        </w:rPr>
        <w:t>Provisions of this RFP and the contents of the successful responses are considered</w:t>
      </w:r>
      <w:r w:rsidR="00A11BDF" w:rsidRPr="00123C7B">
        <w:rPr>
          <w:rFonts w:ascii="Verdana" w:hAnsi="Verdana" w:cs="Arial"/>
          <w:sz w:val="20"/>
          <w:szCs w:val="20"/>
        </w:rPr>
        <w:t xml:space="preserve"> </w:t>
      </w:r>
      <w:r w:rsidRPr="00123C7B">
        <w:rPr>
          <w:rFonts w:ascii="Verdana" w:hAnsi="Verdana" w:cs="Arial"/>
          <w:sz w:val="20"/>
          <w:szCs w:val="20"/>
        </w:rPr>
        <w:t>available for inclusion in final contractual obligations.</w:t>
      </w:r>
      <w:r w:rsidR="007E65F3" w:rsidRPr="00123C7B">
        <w:rPr>
          <w:rFonts w:ascii="Verdana" w:hAnsi="Verdana" w:cs="Arial"/>
          <w:sz w:val="20"/>
          <w:szCs w:val="20"/>
        </w:rPr>
        <w:t xml:space="preserve"> </w:t>
      </w:r>
    </w:p>
    <w:p w14:paraId="7B457187" w14:textId="77777777" w:rsidR="004C0B59" w:rsidRPr="00123C7B" w:rsidRDefault="004C0B59" w:rsidP="004C0B59">
      <w:pPr>
        <w:pStyle w:val="Default"/>
        <w:rPr>
          <w:rFonts w:ascii="Verdana" w:hAnsi="Verdana" w:cs="Arial"/>
          <w:sz w:val="20"/>
          <w:szCs w:val="20"/>
        </w:rPr>
      </w:pPr>
    </w:p>
    <w:p w14:paraId="7B457188" w14:textId="0587545D" w:rsidR="00E427FC" w:rsidRPr="00123C7B" w:rsidRDefault="003E35B6" w:rsidP="004C0B59">
      <w:pPr>
        <w:pStyle w:val="Default"/>
        <w:rPr>
          <w:rFonts w:ascii="Verdana" w:hAnsi="Verdana" w:cs="Arial"/>
          <w:sz w:val="20"/>
          <w:szCs w:val="20"/>
        </w:rPr>
      </w:pPr>
      <w:r w:rsidRPr="00123C7B">
        <w:rPr>
          <w:rFonts w:ascii="Verdana" w:hAnsi="Verdana" w:cs="Arial"/>
          <w:sz w:val="20"/>
          <w:szCs w:val="20"/>
        </w:rPr>
        <w:t>SC</w:t>
      </w:r>
      <w:r w:rsidR="00B76F4B" w:rsidRPr="00123C7B">
        <w:rPr>
          <w:rFonts w:ascii="Verdana" w:hAnsi="Verdana" w:cs="Arial"/>
          <w:sz w:val="20"/>
          <w:szCs w:val="20"/>
        </w:rPr>
        <w:t xml:space="preserve"> will</w:t>
      </w:r>
      <w:r w:rsidR="00E427FC" w:rsidRPr="00123C7B">
        <w:rPr>
          <w:rFonts w:ascii="Verdana" w:hAnsi="Verdana" w:cs="Arial"/>
          <w:sz w:val="20"/>
          <w:szCs w:val="20"/>
        </w:rPr>
        <w:t xml:space="preserve"> be the sole judge of the responsiveness, appropriateness</w:t>
      </w:r>
      <w:r w:rsidR="00424703" w:rsidRPr="00123C7B">
        <w:rPr>
          <w:rFonts w:ascii="Verdana" w:hAnsi="Verdana" w:cs="Arial"/>
          <w:sz w:val="20"/>
          <w:szCs w:val="20"/>
        </w:rPr>
        <w:t>,</w:t>
      </w:r>
      <w:r w:rsidR="00E427FC" w:rsidRPr="00123C7B">
        <w:rPr>
          <w:rFonts w:ascii="Verdana" w:hAnsi="Verdana" w:cs="Arial"/>
          <w:sz w:val="20"/>
          <w:szCs w:val="20"/>
        </w:rPr>
        <w:t xml:space="preserve"> and completeness of any and all proposals. </w:t>
      </w:r>
      <w:r w:rsidRPr="00123C7B">
        <w:rPr>
          <w:rFonts w:ascii="Verdana" w:hAnsi="Verdana" w:cs="Arial"/>
          <w:sz w:val="20"/>
          <w:szCs w:val="20"/>
        </w:rPr>
        <w:t>SC</w:t>
      </w:r>
      <w:r w:rsidR="00B76F4B" w:rsidRPr="00123C7B">
        <w:rPr>
          <w:rFonts w:ascii="Verdana" w:hAnsi="Verdana" w:cs="Arial"/>
          <w:sz w:val="20"/>
          <w:szCs w:val="20"/>
        </w:rPr>
        <w:t xml:space="preserve"> reserves</w:t>
      </w:r>
      <w:r w:rsidR="00E427FC" w:rsidRPr="00123C7B">
        <w:rPr>
          <w:rFonts w:ascii="Verdana" w:hAnsi="Verdana" w:cs="Arial"/>
          <w:sz w:val="20"/>
          <w:szCs w:val="20"/>
        </w:rPr>
        <w:t xml:space="preserve"> the right to </w:t>
      </w:r>
    </w:p>
    <w:p w14:paraId="7B457189" w14:textId="77777777" w:rsidR="00E427FC" w:rsidRPr="00123C7B" w:rsidRDefault="00E427FC" w:rsidP="00E427FC">
      <w:pPr>
        <w:pStyle w:val="Default"/>
        <w:numPr>
          <w:ilvl w:val="1"/>
          <w:numId w:val="1"/>
        </w:numPr>
        <w:rPr>
          <w:rFonts w:ascii="Verdana" w:hAnsi="Verdana" w:cs="Arial"/>
          <w:sz w:val="20"/>
          <w:szCs w:val="20"/>
        </w:rPr>
      </w:pPr>
      <w:r w:rsidRPr="00123C7B">
        <w:rPr>
          <w:rFonts w:ascii="Verdana" w:hAnsi="Verdana" w:cs="Arial"/>
          <w:sz w:val="20"/>
          <w:szCs w:val="20"/>
        </w:rPr>
        <w:t>reject any or all proposals and discontinue this RFP process without obligation or liability to any potential</w:t>
      </w:r>
      <w:r w:rsidR="00E31593" w:rsidRPr="00123C7B">
        <w:rPr>
          <w:rFonts w:ascii="Verdana" w:hAnsi="Verdana" w:cs="Arial"/>
          <w:sz w:val="20"/>
          <w:szCs w:val="20"/>
        </w:rPr>
        <w:t xml:space="preserve"> contractor</w:t>
      </w:r>
      <w:r w:rsidRPr="00123C7B">
        <w:rPr>
          <w:rFonts w:ascii="Verdana" w:hAnsi="Verdana" w:cs="Arial"/>
          <w:sz w:val="20"/>
          <w:szCs w:val="20"/>
        </w:rPr>
        <w:t xml:space="preserve">; </w:t>
      </w:r>
    </w:p>
    <w:p w14:paraId="7B45718A" w14:textId="33BC2EAF" w:rsidR="00E427FC" w:rsidRPr="00123C7B" w:rsidRDefault="00E427FC" w:rsidP="00E427FC">
      <w:pPr>
        <w:pStyle w:val="Default"/>
        <w:numPr>
          <w:ilvl w:val="1"/>
          <w:numId w:val="1"/>
        </w:numPr>
        <w:rPr>
          <w:rFonts w:ascii="Verdana" w:hAnsi="Verdana" w:cs="Arial"/>
          <w:sz w:val="20"/>
          <w:szCs w:val="20"/>
        </w:rPr>
      </w:pPr>
      <w:r w:rsidRPr="00123C7B">
        <w:rPr>
          <w:rFonts w:ascii="Verdana" w:hAnsi="Verdana" w:cs="Arial"/>
          <w:sz w:val="20"/>
          <w:szCs w:val="20"/>
        </w:rPr>
        <w:t>accept other than the lowest</w:t>
      </w:r>
      <w:r w:rsidR="00A3066E" w:rsidRPr="00123C7B">
        <w:rPr>
          <w:rFonts w:ascii="Verdana" w:hAnsi="Verdana" w:cs="Arial"/>
          <w:sz w:val="20"/>
          <w:szCs w:val="20"/>
        </w:rPr>
        <w:t>-</w:t>
      </w:r>
      <w:r w:rsidRPr="00123C7B">
        <w:rPr>
          <w:rFonts w:ascii="Verdana" w:hAnsi="Verdana" w:cs="Arial"/>
          <w:sz w:val="20"/>
          <w:szCs w:val="20"/>
        </w:rPr>
        <w:t xml:space="preserve">priced offer; </w:t>
      </w:r>
    </w:p>
    <w:p w14:paraId="7B45718B" w14:textId="77777777" w:rsidR="00E427FC" w:rsidRPr="00123C7B" w:rsidRDefault="00E427FC" w:rsidP="00E427FC">
      <w:pPr>
        <w:pStyle w:val="Default"/>
        <w:numPr>
          <w:ilvl w:val="1"/>
          <w:numId w:val="1"/>
        </w:numPr>
        <w:rPr>
          <w:rFonts w:ascii="Verdana" w:hAnsi="Verdana" w:cs="Arial"/>
          <w:sz w:val="20"/>
          <w:szCs w:val="20"/>
        </w:rPr>
      </w:pPr>
      <w:r w:rsidRPr="00123C7B">
        <w:rPr>
          <w:rFonts w:ascii="Verdana" w:hAnsi="Verdana" w:cs="Arial"/>
          <w:sz w:val="20"/>
          <w:szCs w:val="20"/>
        </w:rPr>
        <w:t xml:space="preserve">award a contract on the basis of initial offers received, without discussion or requests for best and final offers; </w:t>
      </w:r>
    </w:p>
    <w:p w14:paraId="7B45718C" w14:textId="77777777" w:rsidR="00E427FC" w:rsidRPr="00123C7B" w:rsidRDefault="00E427FC" w:rsidP="00E427FC">
      <w:pPr>
        <w:pStyle w:val="Default"/>
        <w:numPr>
          <w:ilvl w:val="1"/>
          <w:numId w:val="1"/>
        </w:numPr>
        <w:rPr>
          <w:rFonts w:ascii="Verdana" w:hAnsi="Verdana" w:cs="Arial"/>
          <w:sz w:val="20"/>
          <w:szCs w:val="20"/>
        </w:rPr>
      </w:pPr>
      <w:r w:rsidRPr="00123C7B">
        <w:rPr>
          <w:rFonts w:ascii="Verdana" w:hAnsi="Verdana" w:cs="Arial"/>
          <w:sz w:val="20"/>
          <w:szCs w:val="20"/>
        </w:rPr>
        <w:t>award more than one contract;</w:t>
      </w:r>
    </w:p>
    <w:p w14:paraId="7B45718D" w14:textId="77777777" w:rsidR="00E427FC" w:rsidRPr="00123C7B" w:rsidRDefault="00E427FC" w:rsidP="00E427FC">
      <w:pPr>
        <w:pStyle w:val="Default"/>
        <w:numPr>
          <w:ilvl w:val="1"/>
          <w:numId w:val="1"/>
        </w:numPr>
        <w:rPr>
          <w:rFonts w:ascii="Verdana" w:hAnsi="Verdana" w:cs="Arial"/>
          <w:sz w:val="20"/>
          <w:szCs w:val="20"/>
        </w:rPr>
      </w:pPr>
      <w:r w:rsidRPr="00123C7B">
        <w:rPr>
          <w:rFonts w:ascii="Verdana" w:hAnsi="Verdana" w:cs="Arial"/>
          <w:sz w:val="20"/>
          <w:szCs w:val="20"/>
        </w:rPr>
        <w:t>waive any irregularity in any proposal received; and</w:t>
      </w:r>
    </w:p>
    <w:p w14:paraId="7B45718E" w14:textId="77777777" w:rsidR="00E427FC" w:rsidRPr="00123C7B" w:rsidRDefault="00E427FC" w:rsidP="00E427FC">
      <w:pPr>
        <w:pStyle w:val="Default"/>
        <w:numPr>
          <w:ilvl w:val="1"/>
          <w:numId w:val="1"/>
        </w:numPr>
        <w:rPr>
          <w:rFonts w:ascii="Verdana" w:hAnsi="Verdana" w:cs="Arial"/>
          <w:sz w:val="20"/>
          <w:szCs w:val="20"/>
        </w:rPr>
      </w:pPr>
      <w:r w:rsidRPr="00123C7B">
        <w:rPr>
          <w:rFonts w:ascii="Verdana" w:hAnsi="Verdana" w:cs="Arial"/>
          <w:sz w:val="20"/>
          <w:szCs w:val="20"/>
        </w:rPr>
        <w:t xml:space="preserve">conduct a best and final offer with a subset of selected </w:t>
      </w:r>
      <w:r w:rsidR="00861CED" w:rsidRPr="00123C7B">
        <w:rPr>
          <w:rFonts w:ascii="Verdana" w:hAnsi="Verdana" w:cs="Arial"/>
          <w:sz w:val="20"/>
          <w:szCs w:val="20"/>
        </w:rPr>
        <w:t>Bidder</w:t>
      </w:r>
      <w:r w:rsidR="00054D65" w:rsidRPr="00123C7B">
        <w:rPr>
          <w:rFonts w:ascii="Verdana" w:hAnsi="Verdana" w:cs="Arial"/>
          <w:sz w:val="20"/>
          <w:szCs w:val="20"/>
        </w:rPr>
        <w:t>s</w:t>
      </w:r>
      <w:r w:rsidRPr="00123C7B">
        <w:rPr>
          <w:rFonts w:ascii="Verdana" w:hAnsi="Verdana" w:cs="Arial"/>
          <w:sz w:val="20"/>
          <w:szCs w:val="20"/>
        </w:rPr>
        <w:t>.</w:t>
      </w:r>
      <w:r w:rsidR="00B05E43" w:rsidRPr="00123C7B">
        <w:rPr>
          <w:rFonts w:ascii="Verdana" w:hAnsi="Verdana" w:cs="Arial"/>
          <w:sz w:val="20"/>
          <w:szCs w:val="20"/>
        </w:rPr>
        <w:t xml:space="preserve"> </w:t>
      </w:r>
      <w:r w:rsidRPr="00123C7B">
        <w:rPr>
          <w:rFonts w:ascii="Verdana" w:hAnsi="Verdana" w:cs="Arial"/>
          <w:sz w:val="20"/>
          <w:szCs w:val="20"/>
        </w:rPr>
        <w:br/>
      </w:r>
    </w:p>
    <w:p w14:paraId="7B45718F" w14:textId="77777777" w:rsidR="004C0B59" w:rsidRPr="00123C7B" w:rsidRDefault="00E427FC" w:rsidP="004C0B59">
      <w:pPr>
        <w:pStyle w:val="CM55"/>
        <w:rPr>
          <w:rFonts w:ascii="Verdana" w:hAnsi="Verdana" w:cs="Arial"/>
          <w:sz w:val="20"/>
          <w:szCs w:val="20"/>
        </w:rPr>
      </w:pPr>
      <w:r w:rsidRPr="00123C7B">
        <w:rPr>
          <w:rFonts w:ascii="Verdana" w:hAnsi="Verdana" w:cs="Arial"/>
          <w:sz w:val="20"/>
          <w:szCs w:val="20"/>
        </w:rPr>
        <w:t xml:space="preserve">The contract may be awarded to the </w:t>
      </w:r>
      <w:r w:rsidR="00861CED" w:rsidRPr="00123C7B">
        <w:rPr>
          <w:rFonts w:ascii="Verdana" w:hAnsi="Verdana" w:cs="Arial"/>
          <w:sz w:val="20"/>
          <w:szCs w:val="20"/>
        </w:rPr>
        <w:t xml:space="preserve">Bidder </w:t>
      </w:r>
      <w:r w:rsidRPr="00123C7B">
        <w:rPr>
          <w:rFonts w:ascii="Verdana" w:hAnsi="Verdana" w:cs="Arial"/>
          <w:sz w:val="20"/>
          <w:szCs w:val="20"/>
        </w:rPr>
        <w:t xml:space="preserve">whose proposal, in the sole judgment and discretion of </w:t>
      </w:r>
      <w:r w:rsidR="003E35B6" w:rsidRPr="00123C7B">
        <w:rPr>
          <w:rFonts w:ascii="Verdana" w:hAnsi="Verdana" w:cs="Arial"/>
          <w:sz w:val="20"/>
          <w:szCs w:val="20"/>
        </w:rPr>
        <w:t>SC</w:t>
      </w:r>
      <w:r w:rsidR="00B76F4B" w:rsidRPr="00123C7B">
        <w:rPr>
          <w:rFonts w:ascii="Verdana" w:hAnsi="Verdana" w:cs="Arial"/>
          <w:sz w:val="20"/>
          <w:szCs w:val="20"/>
        </w:rPr>
        <w:t>,</w:t>
      </w:r>
      <w:r w:rsidRPr="00123C7B">
        <w:rPr>
          <w:rFonts w:ascii="Verdana" w:hAnsi="Verdana" w:cs="Arial"/>
          <w:sz w:val="20"/>
          <w:szCs w:val="20"/>
        </w:rPr>
        <w:t xml:space="preserve"> best serves the needs and interests of </w:t>
      </w:r>
      <w:r w:rsidR="003E35B6" w:rsidRPr="00123C7B">
        <w:rPr>
          <w:rFonts w:ascii="Verdana" w:hAnsi="Verdana" w:cs="Arial"/>
          <w:sz w:val="20"/>
          <w:szCs w:val="20"/>
        </w:rPr>
        <w:t>SC</w:t>
      </w:r>
      <w:r w:rsidR="00B76F4B" w:rsidRPr="00123C7B">
        <w:rPr>
          <w:rFonts w:ascii="Verdana" w:hAnsi="Verdana" w:cs="Arial"/>
          <w:sz w:val="20"/>
          <w:szCs w:val="20"/>
        </w:rPr>
        <w:t xml:space="preserve">. </w:t>
      </w:r>
    </w:p>
    <w:p w14:paraId="7B457190" w14:textId="77777777" w:rsidR="00E427FC" w:rsidRPr="00123C7B" w:rsidRDefault="00E427FC" w:rsidP="004C0B59">
      <w:pPr>
        <w:pStyle w:val="CM55"/>
        <w:rPr>
          <w:rFonts w:ascii="Verdana" w:hAnsi="Verdana" w:cs="Arial"/>
          <w:sz w:val="20"/>
          <w:szCs w:val="20"/>
        </w:rPr>
      </w:pPr>
      <w:r w:rsidRPr="00123C7B">
        <w:rPr>
          <w:rFonts w:ascii="Verdana" w:hAnsi="Verdana" w:cs="Arial"/>
          <w:sz w:val="20"/>
          <w:szCs w:val="20"/>
        </w:rPr>
        <w:t xml:space="preserve">All proposals submitted to </w:t>
      </w:r>
      <w:r w:rsidR="003E35B6" w:rsidRPr="00123C7B">
        <w:rPr>
          <w:rFonts w:ascii="Verdana" w:hAnsi="Verdana" w:cs="Arial"/>
          <w:sz w:val="20"/>
          <w:szCs w:val="20"/>
        </w:rPr>
        <w:t>SC</w:t>
      </w:r>
      <w:r w:rsidR="00B76F4B" w:rsidRPr="00123C7B">
        <w:rPr>
          <w:rFonts w:ascii="Verdana" w:hAnsi="Verdana" w:cs="Arial"/>
          <w:sz w:val="20"/>
          <w:szCs w:val="20"/>
        </w:rPr>
        <w:t xml:space="preserve"> become</w:t>
      </w:r>
      <w:r w:rsidRPr="00123C7B">
        <w:rPr>
          <w:rFonts w:ascii="Verdana" w:hAnsi="Verdana" w:cs="Arial"/>
          <w:sz w:val="20"/>
          <w:szCs w:val="20"/>
        </w:rPr>
        <w:t xml:space="preserve"> the property of </w:t>
      </w:r>
      <w:r w:rsidR="003E35B6" w:rsidRPr="00123C7B">
        <w:rPr>
          <w:rFonts w:ascii="Verdana" w:hAnsi="Verdana" w:cs="Arial"/>
          <w:sz w:val="20"/>
          <w:szCs w:val="20"/>
        </w:rPr>
        <w:t>SC</w:t>
      </w:r>
      <w:r w:rsidR="00B76F4B" w:rsidRPr="00123C7B">
        <w:rPr>
          <w:rFonts w:ascii="Verdana" w:hAnsi="Verdana" w:cs="Arial"/>
          <w:sz w:val="20"/>
          <w:szCs w:val="20"/>
        </w:rPr>
        <w:t xml:space="preserve"> and</w:t>
      </w:r>
      <w:r w:rsidRPr="00123C7B">
        <w:rPr>
          <w:rFonts w:ascii="Verdana" w:hAnsi="Verdana" w:cs="Arial"/>
          <w:sz w:val="20"/>
          <w:szCs w:val="20"/>
        </w:rPr>
        <w:t xml:space="preserve"> will not be returned. </w:t>
      </w:r>
    </w:p>
    <w:p w14:paraId="7B457191" w14:textId="77777777" w:rsidR="004C0B59" w:rsidRPr="00123C7B" w:rsidRDefault="004C0B59" w:rsidP="004C0B59">
      <w:pPr>
        <w:pStyle w:val="Default"/>
        <w:rPr>
          <w:rFonts w:ascii="Verdana" w:hAnsi="Verdana" w:cs="Arial"/>
          <w:sz w:val="20"/>
          <w:szCs w:val="20"/>
        </w:rPr>
      </w:pPr>
      <w:r w:rsidRPr="00123C7B">
        <w:rPr>
          <w:rFonts w:ascii="Verdana" w:hAnsi="Verdana" w:cs="Arial"/>
          <w:sz w:val="20"/>
          <w:szCs w:val="20"/>
        </w:rPr>
        <w:t xml:space="preserve">Validity of Proposal: Proposals shall be considered valid for </w:t>
      </w:r>
      <w:r w:rsidR="00287376" w:rsidRPr="00123C7B">
        <w:rPr>
          <w:rFonts w:ascii="Verdana" w:hAnsi="Verdana" w:cs="Arial"/>
          <w:sz w:val="20"/>
          <w:szCs w:val="20"/>
        </w:rPr>
        <w:t>180</w:t>
      </w:r>
      <w:r w:rsidRPr="00123C7B">
        <w:rPr>
          <w:rFonts w:ascii="Verdana" w:hAnsi="Verdana" w:cs="Arial"/>
          <w:sz w:val="20"/>
          <w:szCs w:val="20"/>
        </w:rPr>
        <w:t xml:space="preserve"> days from the proposal submission deadline. </w:t>
      </w:r>
    </w:p>
    <w:p w14:paraId="7B457192" w14:textId="77777777" w:rsidR="004B274B" w:rsidRPr="00123C7B" w:rsidRDefault="004B274B" w:rsidP="004C0B59">
      <w:pPr>
        <w:pStyle w:val="Default"/>
        <w:rPr>
          <w:rFonts w:ascii="Verdana" w:hAnsi="Verdana" w:cs="Arial"/>
          <w:sz w:val="20"/>
          <w:szCs w:val="20"/>
        </w:rPr>
      </w:pPr>
    </w:p>
    <w:p w14:paraId="7B457193" w14:textId="77777777" w:rsidR="00AE1A4A" w:rsidRPr="00123C7B" w:rsidRDefault="003E35B6" w:rsidP="00AE1A4A">
      <w:pPr>
        <w:pStyle w:val="Default"/>
        <w:rPr>
          <w:rFonts w:ascii="Verdana" w:hAnsi="Verdana" w:cs="Arial"/>
          <w:sz w:val="20"/>
          <w:szCs w:val="20"/>
        </w:rPr>
      </w:pPr>
      <w:r w:rsidRPr="00123C7B">
        <w:rPr>
          <w:rFonts w:ascii="Verdana" w:hAnsi="Verdana" w:cs="Arial"/>
          <w:sz w:val="20"/>
          <w:szCs w:val="20"/>
        </w:rPr>
        <w:t>SC</w:t>
      </w:r>
      <w:r w:rsidR="00B76F4B" w:rsidRPr="00123C7B">
        <w:rPr>
          <w:rFonts w:ascii="Verdana" w:hAnsi="Verdana" w:cs="Arial"/>
          <w:sz w:val="20"/>
          <w:szCs w:val="20"/>
        </w:rPr>
        <w:t xml:space="preserve"> expressly</w:t>
      </w:r>
      <w:r w:rsidR="004B274B" w:rsidRPr="00123C7B">
        <w:rPr>
          <w:rFonts w:ascii="Verdana" w:hAnsi="Verdana" w:cs="Arial"/>
          <w:sz w:val="20"/>
          <w:szCs w:val="20"/>
        </w:rPr>
        <w:t xml:space="preserve"> reserves the right to accept or reject any or all proposals.</w:t>
      </w:r>
      <w:r w:rsidR="00AE1A4A" w:rsidRPr="00123C7B">
        <w:rPr>
          <w:rFonts w:ascii="Verdana" w:hAnsi="Verdana" w:cs="Arial"/>
          <w:sz w:val="20"/>
          <w:szCs w:val="20"/>
        </w:rPr>
        <w:t xml:space="preserve"> </w:t>
      </w:r>
    </w:p>
    <w:p w14:paraId="7B457194" w14:textId="77777777" w:rsidR="00AE1A4A" w:rsidRPr="00123C7B" w:rsidRDefault="00AE1A4A" w:rsidP="00AE1A4A">
      <w:pPr>
        <w:pStyle w:val="Default"/>
        <w:rPr>
          <w:rFonts w:ascii="Verdana" w:hAnsi="Verdana" w:cs="Arial"/>
          <w:sz w:val="20"/>
          <w:szCs w:val="20"/>
        </w:rPr>
      </w:pPr>
    </w:p>
    <w:p w14:paraId="7B457195" w14:textId="30B36839" w:rsidR="00AE1A4A" w:rsidRPr="00123C7B" w:rsidRDefault="00AE1A4A" w:rsidP="002D66DD">
      <w:pPr>
        <w:pStyle w:val="Default"/>
        <w:rPr>
          <w:rFonts w:ascii="Verdana" w:hAnsi="Verdana" w:cs="Arial"/>
          <w:sz w:val="20"/>
          <w:szCs w:val="20"/>
        </w:rPr>
      </w:pPr>
      <w:r w:rsidRPr="00123C7B">
        <w:rPr>
          <w:rFonts w:ascii="Verdana" w:hAnsi="Verdana" w:cs="Arial"/>
          <w:sz w:val="20"/>
          <w:szCs w:val="20"/>
        </w:rPr>
        <w:t>All correspondence and inquir</w:t>
      </w:r>
      <w:r w:rsidR="003843CD" w:rsidRPr="00123C7B">
        <w:rPr>
          <w:rFonts w:ascii="Verdana" w:hAnsi="Verdana" w:cs="Arial"/>
          <w:sz w:val="20"/>
          <w:szCs w:val="20"/>
        </w:rPr>
        <w:t>i</w:t>
      </w:r>
      <w:r w:rsidRPr="00123C7B">
        <w:rPr>
          <w:rFonts w:ascii="Verdana" w:hAnsi="Verdana" w:cs="Arial"/>
          <w:sz w:val="20"/>
          <w:szCs w:val="20"/>
        </w:rPr>
        <w:t xml:space="preserve">es concerning this RFP should be directed to the </w:t>
      </w:r>
      <w:r w:rsidR="002D66DD" w:rsidRPr="00123C7B">
        <w:rPr>
          <w:rFonts w:ascii="Verdana" w:hAnsi="Verdana" w:cs="Arial"/>
          <w:sz w:val="20"/>
          <w:szCs w:val="20"/>
        </w:rPr>
        <w:t>RFP coordinator listed on the cover page.</w:t>
      </w:r>
    </w:p>
    <w:p w14:paraId="398B66BA" w14:textId="5783F337" w:rsidR="00D67649" w:rsidRPr="00123C7B" w:rsidRDefault="00D67649" w:rsidP="002D66DD">
      <w:pPr>
        <w:pStyle w:val="Default"/>
        <w:rPr>
          <w:rFonts w:ascii="Verdana" w:hAnsi="Verdana" w:cs="Arial"/>
          <w:sz w:val="20"/>
          <w:szCs w:val="20"/>
        </w:rPr>
      </w:pPr>
    </w:p>
    <w:p w14:paraId="2D8793D0" w14:textId="1F2AE414" w:rsidR="00D67649" w:rsidRPr="00123C7B" w:rsidRDefault="003E58AA" w:rsidP="00D67649">
      <w:pPr>
        <w:pStyle w:val="Style1"/>
        <w:rPr>
          <w:rFonts w:ascii="Verdana" w:hAnsi="Verdana"/>
          <w:sz w:val="20"/>
          <w:szCs w:val="20"/>
        </w:rPr>
      </w:pPr>
      <w:r w:rsidRPr="003E58AA">
        <w:rPr>
          <w:rFonts w:ascii="Verdana" w:hAnsi="Verdana"/>
          <w:sz w:val="20"/>
          <w:szCs w:val="20"/>
        </w:rPr>
        <w:t xml:space="preserve">Scope </w:t>
      </w:r>
      <w:r>
        <w:rPr>
          <w:rFonts w:ascii="Verdana" w:hAnsi="Verdana"/>
          <w:sz w:val="20"/>
          <w:szCs w:val="20"/>
        </w:rPr>
        <w:t>and</w:t>
      </w:r>
      <w:r w:rsidRPr="003E58AA">
        <w:rPr>
          <w:rFonts w:ascii="Verdana" w:hAnsi="Verdana"/>
          <w:sz w:val="20"/>
          <w:szCs w:val="20"/>
        </w:rPr>
        <w:t xml:space="preserve"> Guidelines</w:t>
      </w:r>
      <w:r w:rsidRPr="003E58AA">
        <w:rPr>
          <w:rFonts w:ascii="Verdana" w:hAnsi="Verdana"/>
          <w:sz w:val="20"/>
          <w:szCs w:val="20"/>
        </w:rPr>
        <w:tab/>
      </w:r>
      <w:r w:rsidR="00D67649" w:rsidRPr="00123C7B">
        <w:rPr>
          <w:rFonts w:ascii="Verdana" w:hAnsi="Verdana"/>
          <w:sz w:val="20"/>
          <w:szCs w:val="20"/>
        </w:rPr>
        <w:tab/>
      </w:r>
      <w:r w:rsidR="00D67649" w:rsidRPr="00123C7B">
        <w:rPr>
          <w:rFonts w:ascii="Verdana" w:hAnsi="Verdana"/>
          <w:sz w:val="20"/>
          <w:szCs w:val="20"/>
        </w:rPr>
        <w:tab/>
      </w:r>
      <w:r w:rsidR="00D67649" w:rsidRPr="00123C7B">
        <w:rPr>
          <w:rFonts w:ascii="Verdana" w:hAnsi="Verdana"/>
          <w:sz w:val="20"/>
          <w:szCs w:val="20"/>
        </w:rPr>
        <w:tab/>
      </w:r>
      <w:r w:rsidR="00D67649" w:rsidRPr="00123C7B">
        <w:rPr>
          <w:rFonts w:ascii="Verdana" w:hAnsi="Verdana"/>
          <w:sz w:val="20"/>
          <w:szCs w:val="20"/>
        </w:rPr>
        <w:tab/>
      </w:r>
      <w:r w:rsidR="00D67649" w:rsidRPr="00123C7B">
        <w:rPr>
          <w:rFonts w:ascii="Verdana" w:hAnsi="Verdana"/>
          <w:sz w:val="20"/>
          <w:szCs w:val="20"/>
        </w:rPr>
        <w:tab/>
      </w:r>
      <w:r w:rsidR="00D67649" w:rsidRPr="00123C7B">
        <w:rPr>
          <w:rFonts w:ascii="Verdana" w:hAnsi="Verdana"/>
          <w:sz w:val="20"/>
          <w:szCs w:val="20"/>
        </w:rPr>
        <w:tab/>
      </w:r>
    </w:p>
    <w:p w14:paraId="453E52A0" w14:textId="77777777" w:rsidR="00D67649" w:rsidRPr="00123C7B" w:rsidRDefault="00D67649" w:rsidP="00D67649">
      <w:pPr>
        <w:rPr>
          <w:rFonts w:ascii="Verdana" w:hAnsi="Verdana"/>
          <w:sz w:val="20"/>
          <w:szCs w:val="20"/>
        </w:rPr>
      </w:pPr>
    </w:p>
    <w:p w14:paraId="02F4A995" w14:textId="77777777" w:rsidR="00D67649" w:rsidRPr="00123C7B" w:rsidRDefault="00D67649" w:rsidP="00D67649">
      <w:pPr>
        <w:rPr>
          <w:rFonts w:ascii="Verdana" w:hAnsi="Verdana" w:cs="Arial"/>
          <w:color w:val="000000"/>
          <w:sz w:val="20"/>
          <w:szCs w:val="20"/>
        </w:rPr>
      </w:pPr>
      <w:r w:rsidRPr="00123C7B">
        <w:rPr>
          <w:rFonts w:ascii="Verdana" w:hAnsi="Verdana" w:cs="Arial"/>
          <w:color w:val="000000"/>
          <w:sz w:val="20"/>
          <w:szCs w:val="20"/>
        </w:rPr>
        <w:t xml:space="preserve">Sample products are available for inspection using the login to SC systems provided. Bidders who do not have access to SC’s eCollege system should contact the RFP coordinator. </w:t>
      </w:r>
    </w:p>
    <w:p w14:paraId="7F1A6A5A" w14:textId="77777777" w:rsidR="00D67649" w:rsidRPr="00123C7B" w:rsidRDefault="00D67649" w:rsidP="00D67649">
      <w:pPr>
        <w:pStyle w:val="Default"/>
        <w:ind w:left="360"/>
        <w:rPr>
          <w:rFonts w:ascii="Verdana" w:hAnsi="Verdana" w:cs="Arial"/>
          <w:sz w:val="20"/>
          <w:szCs w:val="20"/>
        </w:rPr>
      </w:pPr>
    </w:p>
    <w:p w14:paraId="336F0BDD" w14:textId="77777777" w:rsidR="00D67649" w:rsidRPr="00123C7B" w:rsidRDefault="00D67649" w:rsidP="00D67649">
      <w:pPr>
        <w:pStyle w:val="Default"/>
        <w:rPr>
          <w:rFonts w:ascii="Verdana" w:hAnsi="Verdana" w:cs="Arial"/>
          <w:sz w:val="20"/>
          <w:szCs w:val="20"/>
        </w:rPr>
      </w:pPr>
      <w:r w:rsidRPr="00123C7B">
        <w:rPr>
          <w:rFonts w:ascii="Verdana" w:hAnsi="Verdana" w:cs="Arial"/>
          <w:sz w:val="20"/>
          <w:szCs w:val="20"/>
        </w:rPr>
        <w:t xml:space="preserve">Bidder shall propose content that may be used and/or provide access to content through another method (e.g., database). </w:t>
      </w:r>
    </w:p>
    <w:p w14:paraId="4626EFEE" w14:textId="77777777" w:rsidR="00D67649" w:rsidRPr="00123C7B" w:rsidRDefault="00D67649" w:rsidP="00D67649">
      <w:pPr>
        <w:rPr>
          <w:rFonts w:ascii="Verdana" w:hAnsi="Verdana"/>
          <w:sz w:val="20"/>
          <w:szCs w:val="20"/>
        </w:rPr>
      </w:pPr>
    </w:p>
    <w:p w14:paraId="55577F7F" w14:textId="44B203D0" w:rsidR="00D67649" w:rsidRPr="00123C7B" w:rsidRDefault="00D67649" w:rsidP="00D67649">
      <w:pPr>
        <w:rPr>
          <w:rFonts w:ascii="Verdana" w:hAnsi="Verdana" w:cs="Arial"/>
          <w:sz w:val="20"/>
          <w:szCs w:val="20"/>
        </w:rPr>
      </w:pPr>
      <w:r w:rsidRPr="00123C7B">
        <w:rPr>
          <w:rFonts w:ascii="Verdana" w:hAnsi="Verdana" w:cs="Arial"/>
          <w:color w:val="000000"/>
          <w:sz w:val="20"/>
          <w:szCs w:val="20"/>
        </w:rPr>
        <w:lastRenderedPageBreak/>
        <w:t>Bidder shall describe the resources to be applied to this task, indicating number, qualifications, and time to be devoted. Please include resumes or curriculum vitae where appropriate.</w:t>
      </w:r>
      <w:r w:rsidRPr="00123C7B">
        <w:rPr>
          <w:rFonts w:ascii="Verdana" w:hAnsi="Verdana" w:cs="Arial"/>
          <w:sz w:val="20"/>
          <w:szCs w:val="20"/>
        </w:rPr>
        <w:t xml:space="preserve"> Subject matter expert resumes/curriculum vitae would be required for SC review prior to the start of work.</w:t>
      </w:r>
    </w:p>
    <w:p w14:paraId="18C2FBC3" w14:textId="77777777" w:rsidR="00D67649" w:rsidRPr="00123C7B" w:rsidRDefault="00D67649" w:rsidP="00D67649">
      <w:pPr>
        <w:rPr>
          <w:rFonts w:ascii="Verdana" w:hAnsi="Verdana" w:cs="Arial"/>
          <w:sz w:val="20"/>
          <w:szCs w:val="20"/>
        </w:rPr>
      </w:pPr>
    </w:p>
    <w:p w14:paraId="0B412C67" w14:textId="77777777" w:rsidR="00D67649" w:rsidRPr="00123C7B" w:rsidRDefault="00D67649" w:rsidP="00D67649">
      <w:pPr>
        <w:rPr>
          <w:rFonts w:ascii="Verdana" w:hAnsi="Verdana" w:cs="Arial"/>
          <w:color w:val="000000"/>
          <w:sz w:val="20"/>
          <w:szCs w:val="20"/>
        </w:rPr>
      </w:pPr>
      <w:r w:rsidRPr="00123C7B">
        <w:rPr>
          <w:rFonts w:ascii="Verdana" w:hAnsi="Verdana" w:cs="Arial"/>
          <w:color w:val="000000"/>
          <w:sz w:val="20"/>
          <w:szCs w:val="20"/>
        </w:rPr>
        <w:t>Bidder shall describe preferred mode of interaction with SC for project oversight and acceptance.</w:t>
      </w:r>
    </w:p>
    <w:p w14:paraId="7B457196" w14:textId="77777777" w:rsidR="00AE1A4A" w:rsidRPr="00123C7B" w:rsidRDefault="00AE1A4A" w:rsidP="004C0B59">
      <w:pPr>
        <w:pStyle w:val="Default"/>
        <w:rPr>
          <w:rFonts w:ascii="Verdana" w:hAnsi="Verdana" w:cs="Arial"/>
          <w:sz w:val="20"/>
          <w:szCs w:val="20"/>
          <w:lang w:val="de-DE"/>
        </w:rPr>
      </w:pPr>
    </w:p>
    <w:p w14:paraId="7B457197" w14:textId="3BD404A4" w:rsidR="003269AC" w:rsidRPr="00123C7B" w:rsidRDefault="003E58AA" w:rsidP="00251D99">
      <w:pPr>
        <w:pStyle w:val="Style1"/>
        <w:rPr>
          <w:rFonts w:ascii="Verdana" w:hAnsi="Verdana"/>
          <w:sz w:val="20"/>
          <w:szCs w:val="20"/>
        </w:rPr>
      </w:pPr>
      <w:bookmarkStart w:id="3" w:name="_Toc426283865"/>
      <w:r w:rsidRPr="003E58AA">
        <w:rPr>
          <w:rFonts w:ascii="Verdana" w:hAnsi="Verdana"/>
          <w:sz w:val="20"/>
          <w:szCs w:val="20"/>
        </w:rPr>
        <w:t>Contract Terms</w:t>
      </w:r>
      <w:bookmarkEnd w:id="3"/>
      <w:r w:rsidR="003269AC" w:rsidRPr="00123C7B">
        <w:rPr>
          <w:rFonts w:ascii="Verdana" w:hAnsi="Verdana"/>
          <w:sz w:val="20"/>
          <w:szCs w:val="20"/>
        </w:rPr>
        <w:tab/>
      </w:r>
      <w:r w:rsidR="003269AC" w:rsidRPr="00123C7B">
        <w:rPr>
          <w:rFonts w:ascii="Verdana" w:hAnsi="Verdana"/>
          <w:sz w:val="20"/>
          <w:szCs w:val="20"/>
        </w:rPr>
        <w:tab/>
      </w:r>
      <w:r w:rsidR="003269AC" w:rsidRPr="00123C7B">
        <w:rPr>
          <w:rFonts w:ascii="Verdana" w:hAnsi="Verdana"/>
          <w:sz w:val="20"/>
          <w:szCs w:val="20"/>
        </w:rPr>
        <w:tab/>
      </w:r>
      <w:r w:rsidR="003269AC" w:rsidRPr="00123C7B">
        <w:rPr>
          <w:rFonts w:ascii="Verdana" w:hAnsi="Verdana"/>
          <w:sz w:val="20"/>
          <w:szCs w:val="20"/>
        </w:rPr>
        <w:tab/>
      </w:r>
      <w:r w:rsidR="003269AC" w:rsidRPr="00123C7B">
        <w:rPr>
          <w:rFonts w:ascii="Verdana" w:hAnsi="Verdana"/>
          <w:sz w:val="20"/>
          <w:szCs w:val="20"/>
        </w:rPr>
        <w:tab/>
      </w:r>
      <w:r w:rsidR="003269AC" w:rsidRPr="00123C7B">
        <w:rPr>
          <w:rFonts w:ascii="Verdana" w:hAnsi="Verdana"/>
          <w:sz w:val="20"/>
          <w:szCs w:val="20"/>
        </w:rPr>
        <w:tab/>
      </w:r>
      <w:r w:rsidR="003269AC" w:rsidRPr="00123C7B">
        <w:rPr>
          <w:rFonts w:ascii="Verdana" w:hAnsi="Verdana"/>
          <w:sz w:val="20"/>
          <w:szCs w:val="20"/>
        </w:rPr>
        <w:tab/>
      </w:r>
    </w:p>
    <w:p w14:paraId="7B457198" w14:textId="77777777" w:rsidR="003269AC" w:rsidRPr="00123C7B" w:rsidRDefault="003269AC" w:rsidP="00137AA8">
      <w:pPr>
        <w:rPr>
          <w:rFonts w:ascii="Verdana" w:hAnsi="Verdana" w:cs="Arial"/>
          <w:sz w:val="20"/>
          <w:szCs w:val="20"/>
        </w:rPr>
      </w:pPr>
    </w:p>
    <w:p w14:paraId="7B457199" w14:textId="77777777" w:rsidR="003269AC" w:rsidRPr="00123C7B" w:rsidRDefault="003E35B6" w:rsidP="00137AA8">
      <w:pPr>
        <w:rPr>
          <w:rFonts w:ascii="Verdana" w:hAnsi="Verdana" w:cs="Arial"/>
          <w:sz w:val="20"/>
          <w:szCs w:val="20"/>
        </w:rPr>
      </w:pPr>
      <w:r w:rsidRPr="00123C7B">
        <w:rPr>
          <w:rFonts w:ascii="Verdana" w:hAnsi="Verdana" w:cs="Arial"/>
          <w:sz w:val="20"/>
          <w:szCs w:val="20"/>
        </w:rPr>
        <w:t>SC</w:t>
      </w:r>
      <w:r w:rsidR="00C22474" w:rsidRPr="00123C7B">
        <w:rPr>
          <w:rFonts w:ascii="Verdana" w:hAnsi="Verdana" w:cs="Arial"/>
          <w:sz w:val="20"/>
          <w:szCs w:val="20"/>
        </w:rPr>
        <w:t xml:space="preserve"> will</w:t>
      </w:r>
      <w:r w:rsidR="003269AC" w:rsidRPr="00123C7B">
        <w:rPr>
          <w:rFonts w:ascii="Verdana" w:hAnsi="Verdana" w:cs="Arial"/>
          <w:sz w:val="20"/>
          <w:szCs w:val="20"/>
        </w:rPr>
        <w:t xml:space="preserve"> negotiate contract terms upon selection</w:t>
      </w:r>
      <w:r w:rsidR="004A5D6F" w:rsidRPr="00123C7B">
        <w:rPr>
          <w:rFonts w:ascii="Verdana" w:hAnsi="Verdana" w:cs="Arial"/>
          <w:sz w:val="20"/>
          <w:szCs w:val="20"/>
        </w:rPr>
        <w:t xml:space="preserve"> of </w:t>
      </w:r>
      <w:r w:rsidR="00E63414" w:rsidRPr="00123C7B">
        <w:rPr>
          <w:rFonts w:ascii="Verdana" w:hAnsi="Verdana" w:cs="Arial"/>
          <w:sz w:val="20"/>
          <w:szCs w:val="20"/>
        </w:rPr>
        <w:t xml:space="preserve">an approved </w:t>
      </w:r>
      <w:r w:rsidR="00861CED" w:rsidRPr="00123C7B">
        <w:rPr>
          <w:rFonts w:ascii="Verdana" w:hAnsi="Verdana" w:cs="Arial"/>
          <w:sz w:val="20"/>
          <w:szCs w:val="20"/>
        </w:rPr>
        <w:t>Bidder</w:t>
      </w:r>
      <w:r w:rsidR="003269AC" w:rsidRPr="00123C7B">
        <w:rPr>
          <w:rFonts w:ascii="Verdana" w:hAnsi="Verdana" w:cs="Arial"/>
          <w:sz w:val="20"/>
          <w:szCs w:val="20"/>
        </w:rPr>
        <w:t xml:space="preserve">. All contracts are subject to review by </w:t>
      </w:r>
      <w:r w:rsidRPr="00123C7B">
        <w:rPr>
          <w:rFonts w:ascii="Verdana" w:hAnsi="Verdana" w:cs="Arial"/>
          <w:sz w:val="20"/>
          <w:szCs w:val="20"/>
        </w:rPr>
        <w:t>SC</w:t>
      </w:r>
      <w:r w:rsidR="003269AC" w:rsidRPr="00123C7B">
        <w:rPr>
          <w:rFonts w:ascii="Verdana" w:hAnsi="Verdana" w:cs="Arial"/>
          <w:sz w:val="20"/>
          <w:szCs w:val="20"/>
        </w:rPr>
        <w:t xml:space="preserve"> legal coun</w:t>
      </w:r>
      <w:r w:rsidR="006276FF" w:rsidRPr="00123C7B">
        <w:rPr>
          <w:rFonts w:ascii="Verdana" w:hAnsi="Verdana" w:cs="Arial"/>
          <w:sz w:val="20"/>
          <w:szCs w:val="20"/>
        </w:rPr>
        <w:t>sel and will outline terms, scope, budget</w:t>
      </w:r>
      <w:r w:rsidR="00B05E43" w:rsidRPr="00123C7B">
        <w:rPr>
          <w:rFonts w:ascii="Verdana" w:hAnsi="Verdana" w:cs="Arial"/>
          <w:sz w:val="20"/>
          <w:szCs w:val="20"/>
        </w:rPr>
        <w:t>,</w:t>
      </w:r>
      <w:r w:rsidR="006276FF" w:rsidRPr="00123C7B">
        <w:rPr>
          <w:rFonts w:ascii="Verdana" w:hAnsi="Verdana" w:cs="Arial"/>
          <w:sz w:val="20"/>
          <w:szCs w:val="20"/>
        </w:rPr>
        <w:t xml:space="preserve"> and other necessary items.</w:t>
      </w:r>
      <w:r w:rsidR="00B05E43" w:rsidRPr="00123C7B">
        <w:rPr>
          <w:rFonts w:ascii="Verdana" w:hAnsi="Verdana" w:cs="Arial"/>
          <w:sz w:val="20"/>
          <w:szCs w:val="20"/>
        </w:rPr>
        <w:t xml:space="preserve"> </w:t>
      </w:r>
      <w:r w:rsidR="00861CED" w:rsidRPr="00123C7B">
        <w:rPr>
          <w:rFonts w:ascii="Verdana" w:hAnsi="Verdana" w:cs="Arial"/>
          <w:sz w:val="20"/>
          <w:szCs w:val="20"/>
        </w:rPr>
        <w:t>Bidder</w:t>
      </w:r>
      <w:r w:rsidR="003B42DE" w:rsidRPr="00123C7B">
        <w:rPr>
          <w:rFonts w:ascii="Verdana" w:hAnsi="Verdana" w:cs="Arial"/>
          <w:sz w:val="20"/>
          <w:szCs w:val="20"/>
        </w:rPr>
        <w:t>s are encouraged to submit a form contract for review</w:t>
      </w:r>
      <w:r w:rsidR="00E63414" w:rsidRPr="00123C7B">
        <w:rPr>
          <w:rFonts w:ascii="Verdana" w:hAnsi="Verdana" w:cs="Arial"/>
          <w:sz w:val="20"/>
          <w:szCs w:val="20"/>
        </w:rPr>
        <w:t xml:space="preserve"> if it is directly related to course development</w:t>
      </w:r>
      <w:r w:rsidR="003B42DE" w:rsidRPr="00123C7B">
        <w:rPr>
          <w:rFonts w:ascii="Verdana" w:hAnsi="Verdana" w:cs="Arial"/>
          <w:sz w:val="20"/>
          <w:szCs w:val="20"/>
        </w:rPr>
        <w:t xml:space="preserve">. However, </w:t>
      </w:r>
      <w:r w:rsidRPr="00123C7B">
        <w:rPr>
          <w:rFonts w:ascii="Verdana" w:hAnsi="Verdana" w:cs="Arial"/>
          <w:sz w:val="20"/>
          <w:szCs w:val="20"/>
        </w:rPr>
        <w:t>SC</w:t>
      </w:r>
      <w:r w:rsidR="003B42DE" w:rsidRPr="00123C7B">
        <w:rPr>
          <w:rFonts w:ascii="Verdana" w:hAnsi="Verdana" w:cs="Arial"/>
          <w:sz w:val="20"/>
          <w:szCs w:val="20"/>
        </w:rPr>
        <w:t xml:space="preserve"> reserves the right to utilize its form contract for the basis of any proposed agreement.</w:t>
      </w:r>
      <w:r w:rsidR="00B05E43" w:rsidRPr="00123C7B">
        <w:rPr>
          <w:rFonts w:ascii="Verdana" w:hAnsi="Verdana" w:cs="Arial"/>
          <w:sz w:val="20"/>
          <w:szCs w:val="20"/>
        </w:rPr>
        <w:t xml:space="preserve"> </w:t>
      </w:r>
    </w:p>
    <w:p w14:paraId="7B45719A" w14:textId="77777777" w:rsidR="003B42DE" w:rsidRPr="00123C7B" w:rsidRDefault="003B42DE" w:rsidP="00137AA8">
      <w:pPr>
        <w:rPr>
          <w:rFonts w:ascii="Verdana" w:hAnsi="Verdana" w:cs="Arial"/>
          <w:sz w:val="20"/>
          <w:szCs w:val="20"/>
        </w:rPr>
      </w:pPr>
    </w:p>
    <w:p w14:paraId="7B4571AB" w14:textId="1CF9D94B" w:rsidR="00A66433" w:rsidRPr="00123C7B" w:rsidRDefault="003E58AA" w:rsidP="00251D99">
      <w:pPr>
        <w:pStyle w:val="Style1"/>
        <w:rPr>
          <w:rFonts w:ascii="Verdana" w:hAnsi="Verdana"/>
          <w:sz w:val="20"/>
          <w:szCs w:val="20"/>
        </w:rPr>
      </w:pPr>
      <w:bookmarkStart w:id="4" w:name="_Toc426283868"/>
      <w:r w:rsidRPr="003E58AA">
        <w:rPr>
          <w:rFonts w:ascii="Verdana" w:hAnsi="Verdana"/>
          <w:sz w:val="20"/>
          <w:szCs w:val="20"/>
        </w:rPr>
        <w:t>Budget</w:t>
      </w:r>
      <w:bookmarkEnd w:id="4"/>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p>
    <w:p w14:paraId="7B4571AC" w14:textId="77777777" w:rsidR="00A66433" w:rsidRPr="00123C7B" w:rsidRDefault="00A66433" w:rsidP="00A1784E">
      <w:pPr>
        <w:rPr>
          <w:rFonts w:ascii="Verdana" w:hAnsi="Verdana" w:cs="Arial"/>
          <w:sz w:val="20"/>
          <w:szCs w:val="20"/>
        </w:rPr>
      </w:pPr>
    </w:p>
    <w:p w14:paraId="7B4571AD" w14:textId="77777777" w:rsidR="00014843" w:rsidRPr="00123C7B" w:rsidRDefault="00014843" w:rsidP="00014843">
      <w:pPr>
        <w:pStyle w:val="Default"/>
        <w:rPr>
          <w:rFonts w:ascii="Verdana" w:hAnsi="Verdana" w:cs="Arial"/>
          <w:sz w:val="20"/>
          <w:szCs w:val="20"/>
        </w:rPr>
      </w:pPr>
      <w:r w:rsidRPr="00123C7B">
        <w:rPr>
          <w:rFonts w:ascii="Verdana" w:hAnsi="Verdana" w:cs="Arial"/>
          <w:b/>
          <w:bCs/>
          <w:sz w:val="20"/>
          <w:szCs w:val="20"/>
        </w:rPr>
        <w:t xml:space="preserve">Pricing </w:t>
      </w:r>
    </w:p>
    <w:p w14:paraId="7B4571AE" w14:textId="77777777" w:rsidR="00014843" w:rsidRPr="00123C7B" w:rsidRDefault="00014843" w:rsidP="00014843">
      <w:pPr>
        <w:pStyle w:val="CM55"/>
        <w:rPr>
          <w:rFonts w:ascii="Verdana" w:hAnsi="Verdana" w:cs="Arial"/>
          <w:color w:val="000000"/>
          <w:sz w:val="20"/>
          <w:szCs w:val="20"/>
        </w:rPr>
      </w:pPr>
      <w:r w:rsidRPr="00123C7B">
        <w:rPr>
          <w:rFonts w:ascii="Verdana" w:hAnsi="Verdana" w:cs="Arial"/>
          <w:color w:val="000000"/>
          <w:sz w:val="20"/>
          <w:szCs w:val="20"/>
        </w:rPr>
        <w:t xml:space="preserve">Each proposal should include the following components: </w:t>
      </w:r>
    </w:p>
    <w:p w14:paraId="7B4571AF" w14:textId="77777777" w:rsidR="00566EC3" w:rsidRPr="00123C7B" w:rsidRDefault="00014843" w:rsidP="007767C6">
      <w:pPr>
        <w:pStyle w:val="CM55"/>
        <w:numPr>
          <w:ilvl w:val="0"/>
          <w:numId w:val="12"/>
        </w:numPr>
        <w:spacing w:after="0"/>
        <w:rPr>
          <w:rFonts w:ascii="Verdana" w:hAnsi="Verdana" w:cs="Arial"/>
          <w:bCs/>
          <w:sz w:val="20"/>
          <w:szCs w:val="20"/>
        </w:rPr>
      </w:pPr>
      <w:r w:rsidRPr="00123C7B">
        <w:rPr>
          <w:rFonts w:ascii="Verdana" w:hAnsi="Verdana" w:cs="Arial"/>
          <w:sz w:val="20"/>
          <w:szCs w:val="20"/>
        </w:rPr>
        <w:t>Net Price</w:t>
      </w:r>
      <w:r w:rsidR="007A6AE8" w:rsidRPr="00123C7B">
        <w:rPr>
          <w:rFonts w:ascii="Verdana" w:hAnsi="Verdana" w:cs="Arial"/>
          <w:sz w:val="20"/>
          <w:szCs w:val="20"/>
        </w:rPr>
        <w:t>:</w:t>
      </w:r>
      <w:r w:rsidRPr="00123C7B">
        <w:rPr>
          <w:rFonts w:ascii="Verdana" w:hAnsi="Verdana" w:cs="Arial"/>
          <w:sz w:val="20"/>
          <w:szCs w:val="20"/>
        </w:rPr>
        <w:t xml:space="preserve"> Lowest possible price for </w:t>
      </w:r>
      <w:r w:rsidR="00566EC3" w:rsidRPr="00123C7B">
        <w:rPr>
          <w:rFonts w:ascii="Verdana" w:hAnsi="Verdana" w:cs="Arial"/>
          <w:sz w:val="20"/>
          <w:szCs w:val="20"/>
        </w:rPr>
        <w:t>course development</w:t>
      </w:r>
      <w:r w:rsidRPr="00123C7B">
        <w:rPr>
          <w:rFonts w:ascii="Verdana" w:hAnsi="Verdana" w:cs="Arial"/>
          <w:sz w:val="20"/>
          <w:szCs w:val="20"/>
        </w:rPr>
        <w:t xml:space="preserve"> to be offered to </w:t>
      </w:r>
      <w:r w:rsidR="003E35B6" w:rsidRPr="00123C7B">
        <w:rPr>
          <w:rFonts w:ascii="Verdana" w:hAnsi="Verdana" w:cs="Arial"/>
          <w:sz w:val="20"/>
          <w:szCs w:val="20"/>
        </w:rPr>
        <w:t>SC</w:t>
      </w:r>
      <w:r w:rsidR="00566EC3" w:rsidRPr="00123C7B">
        <w:rPr>
          <w:rFonts w:ascii="Verdana" w:hAnsi="Verdana" w:cs="Arial"/>
          <w:sz w:val="20"/>
          <w:szCs w:val="20"/>
        </w:rPr>
        <w:t>.</w:t>
      </w:r>
      <w:r w:rsidR="00B05E43" w:rsidRPr="00123C7B">
        <w:rPr>
          <w:rFonts w:ascii="Verdana" w:hAnsi="Verdana" w:cs="Arial"/>
          <w:sz w:val="20"/>
          <w:szCs w:val="20"/>
        </w:rPr>
        <w:t xml:space="preserve"> </w:t>
      </w:r>
    </w:p>
    <w:p w14:paraId="7B4571B0" w14:textId="77777777" w:rsidR="00A578B5" w:rsidRPr="00123C7B" w:rsidRDefault="00A578B5" w:rsidP="007767C6">
      <w:pPr>
        <w:pStyle w:val="CM55"/>
        <w:numPr>
          <w:ilvl w:val="0"/>
          <w:numId w:val="12"/>
        </w:numPr>
        <w:spacing w:after="0"/>
        <w:rPr>
          <w:rFonts w:ascii="Verdana" w:hAnsi="Verdana" w:cs="Arial"/>
          <w:bCs/>
          <w:sz w:val="20"/>
          <w:szCs w:val="20"/>
        </w:rPr>
      </w:pPr>
      <w:r w:rsidRPr="00123C7B">
        <w:rPr>
          <w:rFonts w:ascii="Verdana" w:hAnsi="Verdana" w:cs="Arial"/>
          <w:bCs/>
          <w:sz w:val="20"/>
          <w:szCs w:val="20"/>
        </w:rPr>
        <w:t xml:space="preserve">Alternative </w:t>
      </w:r>
      <w:r w:rsidR="007A6AE8" w:rsidRPr="00123C7B">
        <w:rPr>
          <w:rFonts w:ascii="Verdana" w:hAnsi="Verdana" w:cs="Arial"/>
          <w:bCs/>
          <w:sz w:val="20"/>
          <w:szCs w:val="20"/>
        </w:rPr>
        <w:t>Pricing:</w:t>
      </w:r>
      <w:r w:rsidRPr="00123C7B">
        <w:rPr>
          <w:rFonts w:ascii="Verdana" w:hAnsi="Verdana" w:cs="Arial"/>
          <w:bCs/>
          <w:sz w:val="20"/>
          <w:szCs w:val="20"/>
        </w:rPr>
        <w:t xml:space="preserve"> </w:t>
      </w:r>
      <w:r w:rsidR="007A6AE8" w:rsidRPr="00123C7B">
        <w:rPr>
          <w:rFonts w:ascii="Verdana" w:hAnsi="Verdana" w:cs="Arial"/>
          <w:bCs/>
          <w:sz w:val="20"/>
          <w:szCs w:val="20"/>
        </w:rPr>
        <w:t xml:space="preserve">Customizations </w:t>
      </w:r>
      <w:r w:rsidR="00156753" w:rsidRPr="00123C7B">
        <w:rPr>
          <w:rFonts w:ascii="Verdana" w:hAnsi="Verdana" w:cs="Arial"/>
          <w:bCs/>
          <w:sz w:val="20"/>
          <w:szCs w:val="20"/>
        </w:rPr>
        <w:t xml:space="preserve">of existing technologies </w:t>
      </w:r>
      <w:r w:rsidR="00566EC3" w:rsidRPr="00123C7B">
        <w:rPr>
          <w:rFonts w:ascii="Verdana" w:hAnsi="Verdana" w:cs="Arial"/>
          <w:bCs/>
          <w:sz w:val="20"/>
          <w:szCs w:val="20"/>
        </w:rPr>
        <w:t xml:space="preserve">including </w:t>
      </w:r>
      <w:r w:rsidR="003E35B6" w:rsidRPr="00123C7B">
        <w:rPr>
          <w:rFonts w:ascii="Verdana" w:hAnsi="Verdana" w:cs="Arial"/>
          <w:bCs/>
          <w:sz w:val="20"/>
          <w:szCs w:val="20"/>
        </w:rPr>
        <w:t>SC</w:t>
      </w:r>
      <w:r w:rsidR="00156753" w:rsidRPr="00123C7B">
        <w:rPr>
          <w:rFonts w:ascii="Verdana" w:hAnsi="Verdana" w:cs="Arial"/>
          <w:bCs/>
          <w:sz w:val="20"/>
          <w:szCs w:val="20"/>
        </w:rPr>
        <w:t xml:space="preserve"> branding</w:t>
      </w:r>
      <w:r w:rsidRPr="00123C7B">
        <w:rPr>
          <w:rFonts w:ascii="Verdana" w:hAnsi="Verdana" w:cs="Arial"/>
          <w:bCs/>
          <w:sz w:val="20"/>
          <w:szCs w:val="20"/>
        </w:rPr>
        <w:t>.</w:t>
      </w:r>
    </w:p>
    <w:p w14:paraId="7B4571B1" w14:textId="77777777" w:rsidR="007767C6" w:rsidRPr="00123C7B" w:rsidRDefault="007767C6" w:rsidP="007767C6">
      <w:pPr>
        <w:pStyle w:val="Default"/>
        <w:rPr>
          <w:sz w:val="20"/>
          <w:szCs w:val="20"/>
        </w:rPr>
      </w:pPr>
    </w:p>
    <w:p w14:paraId="7B4571B2" w14:textId="4B7C852B" w:rsidR="00A66433" w:rsidRPr="00123C7B" w:rsidRDefault="003E58AA" w:rsidP="00251D99">
      <w:pPr>
        <w:pStyle w:val="Style1"/>
        <w:rPr>
          <w:rFonts w:ascii="Verdana" w:hAnsi="Verdana"/>
          <w:sz w:val="20"/>
          <w:szCs w:val="20"/>
        </w:rPr>
      </w:pPr>
      <w:bookmarkStart w:id="5" w:name="_Toc426283869"/>
      <w:r w:rsidRPr="003E58AA">
        <w:rPr>
          <w:rFonts w:ascii="Verdana" w:hAnsi="Verdana"/>
          <w:sz w:val="20"/>
          <w:szCs w:val="20"/>
        </w:rPr>
        <w:t xml:space="preserve">Background </w:t>
      </w:r>
      <w:r>
        <w:rPr>
          <w:rFonts w:ascii="Verdana" w:hAnsi="Verdana"/>
          <w:sz w:val="20"/>
          <w:szCs w:val="20"/>
        </w:rPr>
        <w:t>o</w:t>
      </w:r>
      <w:r w:rsidRPr="003E58AA">
        <w:rPr>
          <w:rFonts w:ascii="Verdana" w:hAnsi="Verdana"/>
          <w:sz w:val="20"/>
          <w:szCs w:val="20"/>
        </w:rPr>
        <w:t>f Organization</w:t>
      </w:r>
      <w:bookmarkEnd w:id="5"/>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r w:rsidR="00A66433" w:rsidRPr="00123C7B">
        <w:rPr>
          <w:rFonts w:ascii="Verdana" w:hAnsi="Verdana"/>
          <w:sz w:val="20"/>
          <w:szCs w:val="20"/>
        </w:rPr>
        <w:tab/>
      </w:r>
    </w:p>
    <w:p w14:paraId="7B4571B3" w14:textId="77777777" w:rsidR="00A66433" w:rsidRPr="00123C7B" w:rsidRDefault="00A66433" w:rsidP="00A1784E">
      <w:pPr>
        <w:rPr>
          <w:rFonts w:ascii="Verdana" w:hAnsi="Verdana" w:cs="Arial"/>
          <w:b/>
          <w:bCs/>
          <w:sz w:val="20"/>
          <w:szCs w:val="20"/>
          <w:bdr w:val="single" w:sz="4" w:space="0" w:color="auto"/>
          <w:shd w:val="clear" w:color="auto" w:fill="000000"/>
        </w:rPr>
      </w:pPr>
    </w:p>
    <w:p w14:paraId="7B4571B4" w14:textId="03F62A38" w:rsidR="00156753" w:rsidRPr="00123C7B" w:rsidRDefault="003E35B6" w:rsidP="00156753">
      <w:pPr>
        <w:rPr>
          <w:rFonts w:ascii="Verdana" w:hAnsi="Verdana" w:cs="Arial"/>
          <w:sz w:val="20"/>
          <w:szCs w:val="20"/>
        </w:rPr>
      </w:pPr>
      <w:r w:rsidRPr="00123C7B">
        <w:rPr>
          <w:rFonts w:ascii="Verdana" w:hAnsi="Verdana"/>
          <w:sz w:val="20"/>
          <w:szCs w:val="20"/>
        </w:rPr>
        <w:t>Seamus Company</w:t>
      </w:r>
      <w:r w:rsidR="00156753" w:rsidRPr="00123C7B">
        <w:rPr>
          <w:rFonts w:ascii="Verdana" w:hAnsi="Verdana"/>
          <w:sz w:val="20"/>
          <w:szCs w:val="20"/>
        </w:rPr>
        <w:t xml:space="preserve"> </w:t>
      </w:r>
      <w:r w:rsidR="00156753" w:rsidRPr="00123C7B">
        <w:rPr>
          <w:rFonts w:ascii="Verdana" w:hAnsi="Verdana" w:cs="Arial"/>
          <w:color w:val="000000"/>
          <w:sz w:val="20"/>
          <w:szCs w:val="20"/>
        </w:rPr>
        <w:t xml:space="preserve">provides superior products for middle and high school students in the study of grammar within language arts instruction. </w:t>
      </w:r>
      <w:r w:rsidR="002A7942" w:rsidRPr="00123C7B">
        <w:rPr>
          <w:rFonts w:ascii="Verdana" w:hAnsi="Verdana" w:cs="Arial"/>
          <w:color w:val="000000"/>
          <w:sz w:val="20"/>
          <w:szCs w:val="20"/>
        </w:rPr>
        <w:t>By using a leading national network of suppliers of materials for efficient delivery, t</w:t>
      </w:r>
      <w:r w:rsidR="00156753" w:rsidRPr="00123C7B">
        <w:rPr>
          <w:rFonts w:ascii="Verdana" w:hAnsi="Verdana" w:cs="Arial"/>
          <w:color w:val="000000"/>
          <w:sz w:val="20"/>
          <w:szCs w:val="20"/>
        </w:rPr>
        <w:t>he company has provided superior learning experiences in over 5,000 schools nationally</w:t>
      </w:r>
      <w:r w:rsidR="002A7942" w:rsidRPr="00123C7B">
        <w:rPr>
          <w:rFonts w:ascii="Verdana" w:hAnsi="Verdana" w:cs="Arial"/>
          <w:color w:val="000000"/>
          <w:sz w:val="20"/>
          <w:szCs w:val="20"/>
        </w:rPr>
        <w:t xml:space="preserve"> and</w:t>
      </w:r>
      <w:r w:rsidR="00156753" w:rsidRPr="00123C7B">
        <w:rPr>
          <w:rFonts w:ascii="Verdana" w:hAnsi="Verdana" w:cs="Arial"/>
          <w:color w:val="000000"/>
          <w:sz w:val="20"/>
          <w:szCs w:val="20"/>
        </w:rPr>
        <w:t xml:space="preserve"> to over 45,000 students through </w:t>
      </w:r>
      <w:r w:rsidR="002A7942" w:rsidRPr="00123C7B">
        <w:rPr>
          <w:rFonts w:ascii="Verdana" w:hAnsi="Verdana" w:cs="Arial"/>
          <w:color w:val="000000"/>
          <w:sz w:val="20"/>
          <w:szCs w:val="20"/>
        </w:rPr>
        <w:t>a comprehensive program of topics in English language grammar and text mechanics for the middle school and high school demographics.</w:t>
      </w:r>
      <w:r w:rsidR="00156753" w:rsidRPr="00123C7B">
        <w:rPr>
          <w:rFonts w:ascii="Verdana" w:hAnsi="Verdana" w:cs="Arial"/>
          <w:color w:val="000000"/>
          <w:sz w:val="20"/>
          <w:szCs w:val="20"/>
        </w:rPr>
        <w:t xml:space="preserve"> Addressing the rapidly growing demand for interactive and engaging immersive approaches to the study of grammar, </w:t>
      </w:r>
      <w:r w:rsidRPr="00123C7B">
        <w:rPr>
          <w:rFonts w:ascii="Verdana" w:hAnsi="Verdana" w:cs="Arial"/>
          <w:color w:val="000000"/>
          <w:sz w:val="20"/>
          <w:szCs w:val="20"/>
        </w:rPr>
        <w:t>SC</w:t>
      </w:r>
      <w:r w:rsidR="00156753" w:rsidRPr="00123C7B">
        <w:rPr>
          <w:rFonts w:ascii="Verdana" w:hAnsi="Verdana" w:cs="Arial"/>
          <w:color w:val="000000"/>
          <w:sz w:val="20"/>
          <w:szCs w:val="20"/>
        </w:rPr>
        <w:t xml:space="preserve"> offers a broad range of learning modules in a variety of formats for integration with any language arts curriculum. </w:t>
      </w:r>
    </w:p>
    <w:p w14:paraId="7B4571B5" w14:textId="15BE648A" w:rsidR="00E71C4C" w:rsidRPr="00123C7B" w:rsidRDefault="00A66433">
      <w:pPr>
        <w:rPr>
          <w:rStyle w:val="paragraph11"/>
          <w:rFonts w:cs="Arial"/>
          <w:color w:val="auto"/>
          <w:sz w:val="20"/>
          <w:szCs w:val="20"/>
        </w:rPr>
      </w:pPr>
      <w:r w:rsidRPr="00123C7B">
        <w:rPr>
          <w:rFonts w:ascii="Verdana" w:hAnsi="Verdana" w:cs="Arial"/>
          <w:sz w:val="20"/>
          <w:szCs w:val="20"/>
        </w:rPr>
        <w:br/>
      </w:r>
      <w:hyperlink r:id="rId18" w:history="1">
        <w:r w:rsidR="00156753" w:rsidRPr="00123C7B">
          <w:rPr>
            <w:rFonts w:ascii="Verdana" w:hAnsi="Verdana" w:cs="Arial"/>
            <w:b/>
            <w:bCs/>
            <w:sz w:val="20"/>
            <w:szCs w:val="20"/>
          </w:rPr>
          <w:t>Books</w:t>
        </w:r>
      </w:hyperlink>
      <w:r w:rsidRPr="00123C7B">
        <w:rPr>
          <w:rStyle w:val="paragraph11"/>
          <w:rFonts w:cs="Arial"/>
          <w:color w:val="auto"/>
          <w:sz w:val="20"/>
          <w:szCs w:val="20"/>
        </w:rPr>
        <w:t> </w:t>
      </w:r>
      <w:r w:rsidRPr="00123C7B">
        <w:rPr>
          <w:rStyle w:val="paragraph11"/>
          <w:rFonts w:cs="Arial"/>
          <w:b/>
          <w:color w:val="auto"/>
          <w:sz w:val="20"/>
          <w:szCs w:val="20"/>
        </w:rPr>
        <w:t>-</w:t>
      </w:r>
      <w:r w:rsidRPr="00123C7B">
        <w:rPr>
          <w:rStyle w:val="paragraph11"/>
          <w:rFonts w:cs="Arial"/>
          <w:color w:val="auto"/>
          <w:sz w:val="20"/>
          <w:szCs w:val="20"/>
        </w:rPr>
        <w:t> </w:t>
      </w:r>
      <w:r w:rsidR="003E35B6" w:rsidRPr="00123C7B">
        <w:rPr>
          <w:rStyle w:val="paragraph11"/>
          <w:rFonts w:cs="Arial"/>
          <w:color w:val="auto"/>
          <w:sz w:val="20"/>
          <w:szCs w:val="20"/>
        </w:rPr>
        <w:t>SC</w:t>
      </w:r>
      <w:r w:rsidRPr="00123C7B">
        <w:rPr>
          <w:rStyle w:val="paragraph11"/>
          <w:rFonts w:cs="Arial"/>
          <w:color w:val="auto"/>
          <w:sz w:val="20"/>
          <w:szCs w:val="20"/>
        </w:rPr>
        <w:t xml:space="preserve"> provide</w:t>
      </w:r>
      <w:r w:rsidR="00186CBF" w:rsidRPr="00123C7B">
        <w:rPr>
          <w:rStyle w:val="paragraph11"/>
          <w:rFonts w:cs="Arial"/>
          <w:color w:val="auto"/>
          <w:sz w:val="20"/>
          <w:szCs w:val="20"/>
        </w:rPr>
        <w:t>s</w:t>
      </w:r>
      <w:r w:rsidRPr="00123C7B">
        <w:rPr>
          <w:rStyle w:val="paragraph11"/>
          <w:rFonts w:cs="Arial"/>
          <w:color w:val="auto"/>
          <w:sz w:val="20"/>
          <w:szCs w:val="20"/>
        </w:rPr>
        <w:t xml:space="preserve"> </w:t>
      </w:r>
      <w:r w:rsidR="00156753" w:rsidRPr="00123C7B">
        <w:rPr>
          <w:rStyle w:val="paragraph11"/>
          <w:rFonts w:cs="Arial"/>
          <w:color w:val="auto"/>
          <w:sz w:val="20"/>
          <w:szCs w:val="20"/>
        </w:rPr>
        <w:t>126 volumes of cartoon character</w:t>
      </w:r>
      <w:r w:rsidR="00BE7E2D" w:rsidRPr="00123C7B">
        <w:rPr>
          <w:rStyle w:val="paragraph11"/>
          <w:rFonts w:cs="Arial"/>
          <w:color w:val="auto"/>
          <w:sz w:val="20"/>
          <w:szCs w:val="20"/>
        </w:rPr>
        <w:t>–</w:t>
      </w:r>
      <w:r w:rsidR="00156753" w:rsidRPr="00123C7B">
        <w:rPr>
          <w:rStyle w:val="paragraph11"/>
          <w:rFonts w:cs="Arial"/>
          <w:color w:val="auto"/>
          <w:sz w:val="20"/>
          <w:szCs w:val="20"/>
        </w:rPr>
        <w:t>based scenarios intertwined with grammar lessons for middle and high school students, aligned with state standards</w:t>
      </w:r>
      <w:r w:rsidR="00D14000" w:rsidRPr="00123C7B">
        <w:rPr>
          <w:rStyle w:val="paragraph11"/>
          <w:rFonts w:cs="Arial"/>
          <w:color w:val="auto"/>
          <w:sz w:val="20"/>
          <w:szCs w:val="20"/>
        </w:rPr>
        <w:t>.</w:t>
      </w:r>
      <w:r w:rsidR="00156753" w:rsidRPr="00123C7B">
        <w:rPr>
          <w:rStyle w:val="paragraph11"/>
          <w:rFonts w:cs="Arial"/>
          <w:color w:val="auto"/>
          <w:sz w:val="20"/>
          <w:szCs w:val="20"/>
        </w:rPr>
        <w:t xml:space="preserve"> The books are coupled with instructor’s manuals.</w:t>
      </w:r>
    </w:p>
    <w:p w14:paraId="7B4571B6" w14:textId="77777777" w:rsidR="00156753" w:rsidRPr="00123C7B" w:rsidRDefault="00156753">
      <w:pPr>
        <w:rPr>
          <w:rStyle w:val="paragraph11"/>
          <w:rFonts w:cs="Arial"/>
          <w:color w:val="auto"/>
          <w:sz w:val="20"/>
          <w:szCs w:val="20"/>
        </w:rPr>
      </w:pPr>
    </w:p>
    <w:p w14:paraId="7B4571B7" w14:textId="77777777" w:rsidR="00156753" w:rsidRPr="00123C7B" w:rsidRDefault="00156753">
      <w:pPr>
        <w:rPr>
          <w:rStyle w:val="paragraph11"/>
          <w:rFonts w:cs="Arial"/>
          <w:color w:val="auto"/>
          <w:sz w:val="20"/>
          <w:szCs w:val="20"/>
        </w:rPr>
      </w:pPr>
      <w:r w:rsidRPr="00123C7B">
        <w:rPr>
          <w:rStyle w:val="paragraph11"/>
          <w:rFonts w:cs="Arial"/>
          <w:b/>
          <w:color w:val="auto"/>
          <w:sz w:val="20"/>
          <w:szCs w:val="20"/>
        </w:rPr>
        <w:t xml:space="preserve">Games </w:t>
      </w:r>
      <w:r w:rsidR="007A6AE8" w:rsidRPr="00123C7B">
        <w:rPr>
          <w:rStyle w:val="paragraph11"/>
          <w:rFonts w:cs="Arial"/>
          <w:b/>
          <w:color w:val="auto"/>
          <w:sz w:val="20"/>
          <w:szCs w:val="20"/>
        </w:rPr>
        <w:t xml:space="preserve">- </w:t>
      </w:r>
      <w:r w:rsidR="00C76F11" w:rsidRPr="00123C7B">
        <w:rPr>
          <w:rStyle w:val="paragraph11"/>
          <w:rFonts w:cs="Arial"/>
          <w:color w:val="auto"/>
          <w:sz w:val="20"/>
          <w:szCs w:val="20"/>
        </w:rPr>
        <w:t>The</w:t>
      </w:r>
      <w:r w:rsidRPr="00123C7B">
        <w:rPr>
          <w:rStyle w:val="paragraph11"/>
          <w:rFonts w:cs="Arial"/>
          <w:color w:val="auto"/>
          <w:sz w:val="20"/>
          <w:szCs w:val="20"/>
        </w:rPr>
        <w:t xml:space="preserve"> cartoon characters are </w:t>
      </w:r>
      <w:r w:rsidR="00C76F11" w:rsidRPr="00123C7B">
        <w:rPr>
          <w:rStyle w:val="paragraph11"/>
          <w:rFonts w:cs="Arial"/>
          <w:color w:val="auto"/>
          <w:sz w:val="20"/>
          <w:szCs w:val="20"/>
        </w:rPr>
        <w:t xml:space="preserve">integrated in games. </w:t>
      </w:r>
    </w:p>
    <w:p w14:paraId="7B4571B8" w14:textId="77777777" w:rsidR="00C76F11" w:rsidRPr="00123C7B" w:rsidRDefault="00C76F11">
      <w:pPr>
        <w:rPr>
          <w:rStyle w:val="paragraph11"/>
          <w:rFonts w:cs="Arial"/>
          <w:color w:val="auto"/>
          <w:sz w:val="20"/>
          <w:szCs w:val="20"/>
        </w:rPr>
      </w:pPr>
    </w:p>
    <w:p w14:paraId="7B4571B9" w14:textId="4423AC78" w:rsidR="00C76F11" w:rsidRPr="00123C7B" w:rsidRDefault="00C76F11">
      <w:pPr>
        <w:rPr>
          <w:rStyle w:val="paragraph11"/>
          <w:rFonts w:cs="Arial"/>
          <w:color w:val="auto"/>
          <w:sz w:val="20"/>
          <w:szCs w:val="20"/>
        </w:rPr>
      </w:pPr>
      <w:r w:rsidRPr="00123C7B">
        <w:rPr>
          <w:rStyle w:val="paragraph11"/>
          <w:rFonts w:cs="Arial"/>
          <w:b/>
          <w:color w:val="auto"/>
          <w:sz w:val="20"/>
          <w:szCs w:val="20"/>
        </w:rPr>
        <w:t>Learning websites</w:t>
      </w:r>
      <w:r w:rsidRPr="00123C7B">
        <w:rPr>
          <w:rStyle w:val="paragraph11"/>
          <w:rFonts w:cs="Arial"/>
          <w:color w:val="auto"/>
          <w:sz w:val="20"/>
          <w:szCs w:val="20"/>
        </w:rPr>
        <w:t xml:space="preserve"> </w:t>
      </w:r>
      <w:r w:rsidR="007A6AE8" w:rsidRPr="00123C7B">
        <w:rPr>
          <w:rStyle w:val="paragraph11"/>
          <w:rFonts w:cs="Arial"/>
          <w:b/>
          <w:color w:val="auto"/>
          <w:sz w:val="20"/>
          <w:szCs w:val="20"/>
        </w:rPr>
        <w:t>-</w:t>
      </w:r>
      <w:r w:rsidR="007A6AE8" w:rsidRPr="00123C7B">
        <w:rPr>
          <w:rStyle w:val="paragraph11"/>
          <w:rFonts w:cs="Arial"/>
          <w:color w:val="auto"/>
          <w:sz w:val="20"/>
          <w:szCs w:val="20"/>
        </w:rPr>
        <w:t xml:space="preserve"> </w:t>
      </w:r>
      <w:r w:rsidRPr="00123C7B">
        <w:rPr>
          <w:rStyle w:val="paragraph11"/>
          <w:rFonts w:cs="Arial"/>
          <w:color w:val="auto"/>
          <w:sz w:val="20"/>
          <w:szCs w:val="20"/>
        </w:rPr>
        <w:t xml:space="preserve">The learning modules are interactive and showcase cartoon-style animations aligned with the contents and objectives of the books. </w:t>
      </w:r>
    </w:p>
    <w:p w14:paraId="0C762281" w14:textId="5F57C6FD" w:rsidR="003E58AA" w:rsidRPr="001D60E9" w:rsidRDefault="003A4C24" w:rsidP="003E58AA">
      <w:pPr>
        <w:pStyle w:val="Style1"/>
        <w:rPr>
          <w:rFonts w:ascii="Verdana" w:hAnsi="Verdana"/>
          <w:sz w:val="20"/>
          <w:szCs w:val="20"/>
        </w:rPr>
      </w:pPr>
      <w:r w:rsidRPr="00123C7B">
        <w:rPr>
          <w:rFonts w:ascii="Verdana" w:hAnsi="Verdana"/>
          <w:sz w:val="20"/>
          <w:szCs w:val="20"/>
        </w:rPr>
        <w:br w:type="page"/>
      </w:r>
      <w:r w:rsidR="003E58AA">
        <w:rPr>
          <w:rFonts w:ascii="Verdana" w:hAnsi="Verdana"/>
          <w:sz w:val="20"/>
          <w:szCs w:val="20"/>
        </w:rPr>
        <w:lastRenderedPageBreak/>
        <w:t>Exhibit A</w:t>
      </w:r>
      <w:r w:rsidR="003E58AA" w:rsidRPr="001D60E9">
        <w:rPr>
          <w:rFonts w:ascii="Verdana" w:hAnsi="Verdana"/>
          <w:sz w:val="20"/>
          <w:szCs w:val="20"/>
        </w:rPr>
        <w:tab/>
      </w:r>
      <w:r w:rsidR="003E58AA" w:rsidRPr="001D60E9">
        <w:rPr>
          <w:rFonts w:ascii="Verdana" w:hAnsi="Verdana"/>
          <w:sz w:val="20"/>
          <w:szCs w:val="20"/>
        </w:rPr>
        <w:tab/>
      </w:r>
      <w:r w:rsidR="003E58AA" w:rsidRPr="001D60E9">
        <w:rPr>
          <w:rFonts w:ascii="Verdana" w:hAnsi="Verdana"/>
          <w:sz w:val="20"/>
          <w:szCs w:val="20"/>
        </w:rPr>
        <w:tab/>
      </w:r>
      <w:r w:rsidR="003E58AA" w:rsidRPr="001D60E9">
        <w:rPr>
          <w:rFonts w:ascii="Verdana" w:hAnsi="Verdana"/>
          <w:sz w:val="20"/>
          <w:szCs w:val="20"/>
        </w:rPr>
        <w:tab/>
      </w:r>
      <w:r w:rsidR="003E58AA" w:rsidRPr="001D60E9">
        <w:rPr>
          <w:rFonts w:ascii="Verdana" w:hAnsi="Verdana"/>
          <w:sz w:val="20"/>
          <w:szCs w:val="20"/>
        </w:rPr>
        <w:tab/>
      </w:r>
    </w:p>
    <w:p w14:paraId="7B4571C8" w14:textId="77777777" w:rsidR="00047605" w:rsidRPr="00123C7B" w:rsidRDefault="00047605" w:rsidP="00047605">
      <w:pPr>
        <w:ind w:left="864" w:hanging="864"/>
        <w:jc w:val="center"/>
        <w:outlineLvl w:val="0"/>
        <w:rPr>
          <w:rFonts w:ascii="Verdana" w:hAnsi="Verdana"/>
          <w:sz w:val="20"/>
          <w:szCs w:val="20"/>
        </w:rPr>
      </w:pPr>
    </w:p>
    <w:p w14:paraId="7B4571C9" w14:textId="77777777" w:rsidR="0000600C" w:rsidRPr="00123C7B" w:rsidRDefault="0000600C" w:rsidP="0000600C">
      <w:pPr>
        <w:jc w:val="center"/>
        <w:rPr>
          <w:rFonts w:ascii="Verdana" w:hAnsi="Verdana" w:cs="Arial"/>
          <w:b/>
          <w:sz w:val="20"/>
          <w:szCs w:val="20"/>
        </w:rPr>
      </w:pPr>
      <w:r w:rsidRPr="00123C7B">
        <w:rPr>
          <w:rFonts w:ascii="Verdana" w:hAnsi="Verdana" w:cs="Arial"/>
          <w:b/>
          <w:sz w:val="20"/>
          <w:szCs w:val="20"/>
        </w:rPr>
        <w:t>Company Response Authorization and Consent Statement</w:t>
      </w:r>
    </w:p>
    <w:p w14:paraId="7B4571CA" w14:textId="77777777" w:rsidR="0000600C" w:rsidRPr="00123C7B" w:rsidRDefault="0000600C" w:rsidP="0000600C">
      <w:pPr>
        <w:jc w:val="center"/>
        <w:rPr>
          <w:rFonts w:ascii="Verdana" w:hAnsi="Verdana" w:cs="Arial"/>
          <w:b/>
          <w:sz w:val="20"/>
          <w:szCs w:val="20"/>
        </w:rPr>
      </w:pPr>
    </w:p>
    <w:p w14:paraId="7B4571CB" w14:textId="77777777" w:rsidR="0000600C" w:rsidRPr="00123C7B" w:rsidRDefault="0000600C" w:rsidP="0000600C">
      <w:pPr>
        <w:jc w:val="center"/>
        <w:rPr>
          <w:rFonts w:ascii="Verdana" w:hAnsi="Verdana" w:cs="Arial"/>
          <w:b/>
          <w:sz w:val="20"/>
          <w:szCs w:val="20"/>
        </w:rPr>
      </w:pPr>
    </w:p>
    <w:p w14:paraId="7B4571CC" w14:textId="484FBAA4" w:rsidR="0000600C" w:rsidRPr="00123C7B" w:rsidRDefault="0000600C" w:rsidP="0000600C">
      <w:pPr>
        <w:jc w:val="both"/>
        <w:rPr>
          <w:rFonts w:ascii="Verdana" w:hAnsi="Verdana" w:cs="Arial"/>
          <w:b/>
          <w:sz w:val="20"/>
          <w:szCs w:val="20"/>
        </w:rPr>
      </w:pPr>
      <w:r w:rsidRPr="00123C7B">
        <w:rPr>
          <w:rFonts w:ascii="Verdana" w:hAnsi="Verdana" w:cs="Arial"/>
          <w:sz w:val="20"/>
          <w:szCs w:val="20"/>
        </w:rPr>
        <w:t xml:space="preserve">This is to certify that the following response document and corresponding attachments provide an accurate statement of </w:t>
      </w:r>
      <w:r w:rsidR="00861CED" w:rsidRPr="00123C7B">
        <w:rPr>
          <w:rFonts w:ascii="Verdana" w:hAnsi="Verdana" w:cs="Arial"/>
          <w:sz w:val="20"/>
          <w:szCs w:val="20"/>
        </w:rPr>
        <w:t>Bidder</w:t>
      </w:r>
      <w:r w:rsidRPr="00123C7B">
        <w:rPr>
          <w:rFonts w:ascii="Verdana" w:hAnsi="Verdana" w:cs="Arial"/>
          <w:sz w:val="20"/>
          <w:szCs w:val="20"/>
        </w:rPr>
        <w:t xml:space="preserve">’s current and future abilities to fulfill </w:t>
      </w:r>
      <w:r w:rsidR="003E35B6" w:rsidRPr="00123C7B">
        <w:rPr>
          <w:rFonts w:ascii="Verdana" w:hAnsi="Verdana" w:cs="Arial"/>
          <w:sz w:val="20"/>
          <w:szCs w:val="20"/>
        </w:rPr>
        <w:t>SC</w:t>
      </w:r>
      <w:r w:rsidRPr="00123C7B">
        <w:rPr>
          <w:rFonts w:ascii="Verdana" w:hAnsi="Verdana" w:cs="Arial"/>
          <w:sz w:val="20"/>
          <w:szCs w:val="20"/>
        </w:rPr>
        <w:t>’s requirements.</w:t>
      </w:r>
      <w:r w:rsidR="00B05E43" w:rsidRPr="00123C7B">
        <w:rPr>
          <w:rFonts w:ascii="Verdana" w:hAnsi="Verdana" w:cs="Arial"/>
          <w:sz w:val="20"/>
          <w:szCs w:val="20"/>
        </w:rPr>
        <w:t xml:space="preserve"> </w:t>
      </w:r>
      <w:r w:rsidR="00861CED" w:rsidRPr="00123C7B">
        <w:rPr>
          <w:rFonts w:ascii="Verdana" w:hAnsi="Verdana" w:cs="Arial"/>
          <w:sz w:val="20"/>
          <w:szCs w:val="20"/>
        </w:rPr>
        <w:t>Bidder</w:t>
      </w:r>
      <w:r w:rsidRPr="00123C7B">
        <w:rPr>
          <w:rFonts w:ascii="Verdana" w:hAnsi="Verdana" w:cs="Arial"/>
          <w:sz w:val="20"/>
          <w:szCs w:val="20"/>
        </w:rPr>
        <w:t xml:space="preserve"> agrees to this response document and corresponding attachments</w:t>
      </w:r>
      <w:r w:rsidR="00BE7E2D" w:rsidRPr="00123C7B">
        <w:rPr>
          <w:rFonts w:ascii="Verdana" w:hAnsi="Verdana" w:cs="Arial"/>
          <w:sz w:val="20"/>
          <w:szCs w:val="20"/>
        </w:rPr>
        <w:t>,</w:t>
      </w:r>
      <w:r w:rsidRPr="00123C7B">
        <w:rPr>
          <w:rFonts w:ascii="Verdana" w:hAnsi="Verdana" w:cs="Arial"/>
          <w:sz w:val="20"/>
          <w:szCs w:val="20"/>
        </w:rPr>
        <w:t xml:space="preserve"> becoming an integral part of the final contractual agreement between </w:t>
      </w:r>
      <w:r w:rsidR="003E35B6" w:rsidRPr="00123C7B">
        <w:rPr>
          <w:rFonts w:ascii="Verdana" w:hAnsi="Verdana" w:cs="Arial"/>
          <w:sz w:val="20"/>
          <w:szCs w:val="20"/>
        </w:rPr>
        <w:t>SC</w:t>
      </w:r>
      <w:r w:rsidRPr="00123C7B">
        <w:rPr>
          <w:rFonts w:ascii="Verdana" w:hAnsi="Verdana" w:cs="Arial"/>
          <w:sz w:val="20"/>
          <w:szCs w:val="20"/>
        </w:rPr>
        <w:t xml:space="preserve"> and </w:t>
      </w:r>
      <w:r w:rsidR="00861CED" w:rsidRPr="00123C7B">
        <w:rPr>
          <w:rFonts w:ascii="Verdana" w:hAnsi="Verdana" w:cs="Arial"/>
          <w:sz w:val="20"/>
          <w:szCs w:val="20"/>
        </w:rPr>
        <w:t>Bidder</w:t>
      </w:r>
      <w:r w:rsidRPr="00123C7B">
        <w:rPr>
          <w:rFonts w:ascii="Verdana" w:hAnsi="Verdana" w:cs="Arial"/>
          <w:sz w:val="20"/>
          <w:szCs w:val="20"/>
        </w:rPr>
        <w:t xml:space="preserve"> in the event </w:t>
      </w:r>
      <w:r w:rsidR="00861CED" w:rsidRPr="00123C7B">
        <w:rPr>
          <w:rFonts w:ascii="Verdana" w:hAnsi="Verdana" w:cs="Arial"/>
          <w:sz w:val="20"/>
          <w:szCs w:val="20"/>
        </w:rPr>
        <w:t>Bidder</w:t>
      </w:r>
      <w:r w:rsidRPr="00123C7B">
        <w:rPr>
          <w:rFonts w:ascii="Verdana" w:hAnsi="Verdana" w:cs="Arial"/>
          <w:sz w:val="20"/>
          <w:szCs w:val="20"/>
        </w:rPr>
        <w:t xml:space="preserve"> is awarded a contract with </w:t>
      </w:r>
      <w:r w:rsidR="003E35B6" w:rsidRPr="00123C7B">
        <w:rPr>
          <w:rFonts w:ascii="Verdana" w:hAnsi="Verdana" w:cs="Arial"/>
          <w:sz w:val="20"/>
          <w:szCs w:val="20"/>
        </w:rPr>
        <w:t>SC</w:t>
      </w:r>
      <w:r w:rsidRPr="00123C7B">
        <w:rPr>
          <w:rFonts w:ascii="Verdana" w:hAnsi="Verdana" w:cs="Arial"/>
          <w:sz w:val="20"/>
          <w:szCs w:val="20"/>
        </w:rPr>
        <w:t>.</w:t>
      </w:r>
    </w:p>
    <w:p w14:paraId="7B4571CD" w14:textId="77777777" w:rsidR="0000600C" w:rsidRPr="00123C7B" w:rsidRDefault="0000600C" w:rsidP="0000600C">
      <w:pPr>
        <w:rPr>
          <w:rFonts w:ascii="Verdana" w:hAnsi="Verdana" w:cs="Arial"/>
          <w:b/>
          <w:sz w:val="20"/>
          <w:szCs w:val="20"/>
        </w:rPr>
      </w:pPr>
    </w:p>
    <w:p w14:paraId="7B4571CE" w14:textId="77777777" w:rsidR="0000600C" w:rsidRPr="00123C7B" w:rsidRDefault="0000600C" w:rsidP="0000600C">
      <w:pPr>
        <w:rPr>
          <w:rFonts w:ascii="Verdana" w:hAnsi="Verdana" w:cs="Arial"/>
          <w:b/>
          <w:sz w:val="20"/>
          <w:szCs w:val="20"/>
        </w:rPr>
      </w:pPr>
    </w:p>
    <w:p w14:paraId="7B4571CF" w14:textId="5909D181" w:rsidR="0000600C" w:rsidRPr="00123C7B" w:rsidRDefault="0000600C" w:rsidP="0000600C">
      <w:pPr>
        <w:rPr>
          <w:rFonts w:ascii="Verdana" w:hAnsi="Verdana" w:cs="Arial"/>
          <w:b/>
          <w:i/>
          <w:sz w:val="20"/>
          <w:szCs w:val="20"/>
        </w:rPr>
      </w:pPr>
      <w:r w:rsidRPr="00123C7B">
        <w:rPr>
          <w:rFonts w:ascii="Verdana" w:hAnsi="Verdana" w:cs="Arial"/>
          <w:b/>
          <w:i/>
          <w:sz w:val="20"/>
          <w:szCs w:val="20"/>
        </w:rPr>
        <w:t xml:space="preserve">Any costs incurred toward responding to this RFP are the sole responsibility of </w:t>
      </w:r>
      <w:r w:rsidR="00861CED" w:rsidRPr="00123C7B">
        <w:rPr>
          <w:rFonts w:ascii="Verdana" w:hAnsi="Verdana" w:cs="Arial"/>
          <w:b/>
          <w:i/>
          <w:sz w:val="20"/>
          <w:szCs w:val="20"/>
        </w:rPr>
        <w:t>Bidder</w:t>
      </w:r>
      <w:r w:rsidRPr="00123C7B">
        <w:rPr>
          <w:rFonts w:ascii="Verdana" w:hAnsi="Verdana" w:cs="Arial"/>
          <w:b/>
          <w:i/>
          <w:sz w:val="20"/>
          <w:szCs w:val="20"/>
        </w:rPr>
        <w:t>.</w:t>
      </w:r>
      <w:r w:rsidR="00B05E43" w:rsidRPr="00123C7B">
        <w:rPr>
          <w:rFonts w:ascii="Verdana" w:hAnsi="Verdana" w:cs="Arial"/>
          <w:b/>
          <w:i/>
          <w:sz w:val="20"/>
          <w:szCs w:val="20"/>
        </w:rPr>
        <w:t xml:space="preserve"> </w:t>
      </w:r>
      <w:r w:rsidRPr="00123C7B">
        <w:rPr>
          <w:rFonts w:ascii="Verdana" w:hAnsi="Verdana" w:cs="Arial"/>
          <w:b/>
          <w:i/>
          <w:sz w:val="20"/>
          <w:szCs w:val="20"/>
        </w:rPr>
        <w:t>This is only a</w:t>
      </w:r>
      <w:r w:rsidR="00BE7E2D" w:rsidRPr="00123C7B">
        <w:rPr>
          <w:rFonts w:ascii="Verdana" w:hAnsi="Verdana" w:cs="Arial"/>
          <w:b/>
          <w:i/>
          <w:sz w:val="20"/>
          <w:szCs w:val="20"/>
        </w:rPr>
        <w:t>n</w:t>
      </w:r>
      <w:r w:rsidRPr="00123C7B">
        <w:rPr>
          <w:rFonts w:ascii="Verdana" w:hAnsi="Verdana" w:cs="Arial"/>
          <w:b/>
          <w:i/>
          <w:sz w:val="20"/>
          <w:szCs w:val="20"/>
        </w:rPr>
        <w:t xml:space="preserve"> RFP, not a commitment to buy.</w:t>
      </w:r>
      <w:r w:rsidR="00B05E43" w:rsidRPr="00123C7B">
        <w:rPr>
          <w:rFonts w:ascii="Verdana" w:hAnsi="Verdana" w:cs="Arial"/>
          <w:b/>
          <w:i/>
          <w:sz w:val="20"/>
          <w:szCs w:val="20"/>
        </w:rPr>
        <w:t xml:space="preserve"> </w:t>
      </w:r>
      <w:r w:rsidRPr="00123C7B">
        <w:rPr>
          <w:rFonts w:ascii="Verdana" w:hAnsi="Verdana" w:cs="Arial"/>
          <w:b/>
          <w:i/>
          <w:sz w:val="20"/>
          <w:szCs w:val="20"/>
        </w:rPr>
        <w:t>Any commitment to buy will be outlined in a subsequent contract.</w:t>
      </w:r>
    </w:p>
    <w:p w14:paraId="7B4571D0" w14:textId="77777777" w:rsidR="0000600C" w:rsidRPr="00123C7B" w:rsidRDefault="0000600C" w:rsidP="0000600C">
      <w:pPr>
        <w:rPr>
          <w:rFonts w:ascii="Verdana" w:hAnsi="Verdana" w:cs="Arial"/>
          <w:b/>
          <w:sz w:val="20"/>
          <w:szCs w:val="20"/>
        </w:rPr>
      </w:pPr>
    </w:p>
    <w:p w14:paraId="7B4571D1" w14:textId="77777777" w:rsidR="0000600C" w:rsidRPr="00123C7B" w:rsidRDefault="0000600C" w:rsidP="0000600C">
      <w:pPr>
        <w:shd w:val="pct20" w:color="auto" w:fill="auto"/>
        <w:tabs>
          <w:tab w:val="left" w:pos="2880"/>
        </w:tabs>
        <w:rPr>
          <w:rFonts w:ascii="Verdana" w:hAnsi="Verdana" w:cs="Arial"/>
          <w:b/>
          <w:sz w:val="20"/>
          <w:szCs w:val="20"/>
        </w:rPr>
      </w:pPr>
      <w:r w:rsidRPr="00123C7B">
        <w:rPr>
          <w:rFonts w:ascii="Verdana" w:hAnsi="Verdana" w:cs="Arial"/>
          <w:b/>
          <w:sz w:val="20"/>
          <w:szCs w:val="20"/>
        </w:rPr>
        <w:t xml:space="preserve">           </w:t>
      </w:r>
    </w:p>
    <w:p w14:paraId="7B4571D2"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 xml:space="preserve">         </w:t>
      </w:r>
    </w:p>
    <w:p w14:paraId="7B4571D3" w14:textId="77777777" w:rsidR="0000600C" w:rsidRPr="00123C7B" w:rsidRDefault="0000600C" w:rsidP="0000600C">
      <w:pPr>
        <w:tabs>
          <w:tab w:val="left" w:pos="2880"/>
        </w:tabs>
        <w:rPr>
          <w:rFonts w:ascii="Verdana" w:hAnsi="Verdana" w:cs="Arial"/>
          <w:b/>
          <w:sz w:val="20"/>
          <w:szCs w:val="20"/>
        </w:rPr>
      </w:pPr>
    </w:p>
    <w:p w14:paraId="7B4571D4"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 xml:space="preserve">           Signed:  </w:t>
      </w:r>
      <w:r w:rsidRPr="00123C7B">
        <w:rPr>
          <w:rFonts w:ascii="Verdana" w:hAnsi="Verdana" w:cs="Arial"/>
          <w:b/>
          <w:sz w:val="20"/>
          <w:szCs w:val="20"/>
        </w:rPr>
        <w:tab/>
        <w:t>_________________________________</w:t>
      </w:r>
    </w:p>
    <w:p w14:paraId="7B4571D5"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ab/>
      </w:r>
      <w:r w:rsidRPr="00123C7B">
        <w:rPr>
          <w:rFonts w:ascii="Verdana" w:hAnsi="Verdana" w:cs="Arial"/>
          <w:b/>
          <w:sz w:val="20"/>
          <w:szCs w:val="20"/>
        </w:rPr>
        <w:tab/>
      </w:r>
    </w:p>
    <w:p w14:paraId="7B4571D6"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 xml:space="preserve">           Printed Name:   </w:t>
      </w:r>
      <w:r w:rsidRPr="00123C7B">
        <w:rPr>
          <w:rFonts w:ascii="Verdana" w:hAnsi="Verdana" w:cs="Arial"/>
          <w:b/>
          <w:sz w:val="20"/>
          <w:szCs w:val="20"/>
        </w:rPr>
        <w:tab/>
        <w:t>_________________________________</w:t>
      </w:r>
      <w:r w:rsidRPr="00123C7B">
        <w:rPr>
          <w:rFonts w:ascii="Verdana" w:hAnsi="Verdana" w:cs="Arial"/>
          <w:b/>
          <w:sz w:val="20"/>
          <w:szCs w:val="20"/>
        </w:rPr>
        <w:tab/>
      </w:r>
      <w:r w:rsidRPr="00123C7B">
        <w:rPr>
          <w:rFonts w:ascii="Verdana" w:hAnsi="Verdana" w:cs="Arial"/>
          <w:b/>
          <w:sz w:val="20"/>
          <w:szCs w:val="20"/>
        </w:rPr>
        <w:tab/>
      </w:r>
    </w:p>
    <w:p w14:paraId="7B4571D7" w14:textId="77777777" w:rsidR="0000600C" w:rsidRPr="00123C7B" w:rsidRDefault="0000600C" w:rsidP="0000600C">
      <w:pPr>
        <w:tabs>
          <w:tab w:val="left" w:pos="2880"/>
        </w:tabs>
        <w:rPr>
          <w:rFonts w:ascii="Verdana" w:hAnsi="Verdana" w:cs="Arial"/>
          <w:b/>
          <w:sz w:val="20"/>
          <w:szCs w:val="20"/>
        </w:rPr>
      </w:pPr>
    </w:p>
    <w:p w14:paraId="7B4571D8"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 xml:space="preserve">           Date:     </w:t>
      </w:r>
      <w:r w:rsidRPr="00123C7B">
        <w:rPr>
          <w:rFonts w:ascii="Verdana" w:hAnsi="Verdana" w:cs="Arial"/>
          <w:b/>
          <w:sz w:val="20"/>
          <w:szCs w:val="20"/>
        </w:rPr>
        <w:tab/>
        <w:t>_________________________________</w:t>
      </w:r>
    </w:p>
    <w:p w14:paraId="7B4571D9" w14:textId="77777777" w:rsidR="0000600C" w:rsidRPr="00123C7B" w:rsidRDefault="0000600C" w:rsidP="0000600C">
      <w:pPr>
        <w:tabs>
          <w:tab w:val="left" w:pos="2880"/>
        </w:tabs>
        <w:rPr>
          <w:rFonts w:ascii="Verdana" w:hAnsi="Verdana" w:cs="Arial"/>
          <w:b/>
          <w:sz w:val="20"/>
          <w:szCs w:val="20"/>
        </w:rPr>
      </w:pPr>
    </w:p>
    <w:p w14:paraId="7B4571DA"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 xml:space="preserve">           Position</w:t>
      </w:r>
      <w:r w:rsidR="00E725E3" w:rsidRPr="00123C7B">
        <w:rPr>
          <w:rFonts w:ascii="Verdana" w:hAnsi="Verdana" w:cs="Arial"/>
          <w:b/>
          <w:sz w:val="20"/>
          <w:szCs w:val="20"/>
        </w:rPr>
        <w:t xml:space="preserve"> (must be officer of the </w:t>
      </w:r>
      <w:r w:rsidR="00861CED" w:rsidRPr="00123C7B">
        <w:rPr>
          <w:rFonts w:ascii="Verdana" w:hAnsi="Verdana" w:cs="Arial"/>
          <w:b/>
          <w:sz w:val="20"/>
          <w:szCs w:val="20"/>
        </w:rPr>
        <w:t>Bidder</w:t>
      </w:r>
      <w:r w:rsidRPr="00123C7B">
        <w:rPr>
          <w:rFonts w:ascii="Verdana" w:hAnsi="Verdana" w:cs="Arial"/>
          <w:b/>
          <w:sz w:val="20"/>
          <w:szCs w:val="20"/>
        </w:rPr>
        <w:t xml:space="preserve">):             </w:t>
      </w:r>
    </w:p>
    <w:p w14:paraId="7B4571DB"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 xml:space="preserve">             </w:t>
      </w:r>
    </w:p>
    <w:p w14:paraId="7B4571DC" w14:textId="77777777" w:rsidR="0000600C" w:rsidRPr="00123C7B" w:rsidRDefault="0000600C" w:rsidP="0000600C">
      <w:pPr>
        <w:tabs>
          <w:tab w:val="left" w:pos="2880"/>
        </w:tabs>
        <w:rPr>
          <w:rFonts w:ascii="Verdana" w:hAnsi="Verdana" w:cs="Arial"/>
          <w:b/>
          <w:sz w:val="20"/>
          <w:szCs w:val="20"/>
        </w:rPr>
      </w:pPr>
      <w:r w:rsidRPr="00123C7B">
        <w:rPr>
          <w:rFonts w:ascii="Verdana" w:hAnsi="Verdana" w:cs="Arial"/>
          <w:b/>
          <w:sz w:val="20"/>
          <w:szCs w:val="20"/>
        </w:rPr>
        <w:tab/>
        <w:t>___________</w:t>
      </w:r>
      <w:r w:rsidR="00663423" w:rsidRPr="00123C7B">
        <w:rPr>
          <w:rFonts w:ascii="Verdana" w:hAnsi="Verdana" w:cs="Arial"/>
          <w:b/>
          <w:sz w:val="20"/>
          <w:szCs w:val="20"/>
        </w:rPr>
        <w:t>___________</w:t>
      </w:r>
      <w:r w:rsidRPr="00123C7B">
        <w:rPr>
          <w:rFonts w:ascii="Verdana" w:hAnsi="Verdana" w:cs="Arial"/>
          <w:b/>
          <w:sz w:val="20"/>
          <w:szCs w:val="20"/>
        </w:rPr>
        <w:t>___________</w:t>
      </w:r>
    </w:p>
    <w:p w14:paraId="7B4571DD" w14:textId="77777777" w:rsidR="0000600C" w:rsidRPr="00123C7B" w:rsidRDefault="0000600C" w:rsidP="0000600C">
      <w:pPr>
        <w:rPr>
          <w:rFonts w:ascii="Verdana" w:hAnsi="Verdana" w:cs="Arial"/>
          <w:b/>
          <w:sz w:val="20"/>
          <w:szCs w:val="20"/>
        </w:rPr>
      </w:pPr>
      <w:r w:rsidRPr="00123C7B">
        <w:rPr>
          <w:rFonts w:ascii="Verdana" w:hAnsi="Verdana" w:cs="Arial"/>
          <w:sz w:val="20"/>
          <w:szCs w:val="20"/>
        </w:rPr>
        <w:tab/>
      </w:r>
    </w:p>
    <w:p w14:paraId="7B4571DE" w14:textId="77777777" w:rsidR="00FE0D95" w:rsidRPr="00123C7B" w:rsidRDefault="00FE0D95" w:rsidP="00C84A9C">
      <w:pPr>
        <w:jc w:val="center"/>
        <w:rPr>
          <w:rFonts w:ascii="Verdana" w:hAnsi="Verdana" w:cs="Arial"/>
          <w:sz w:val="20"/>
          <w:szCs w:val="20"/>
        </w:rPr>
      </w:pPr>
      <w:r w:rsidRPr="00123C7B">
        <w:rPr>
          <w:rFonts w:ascii="Verdana" w:hAnsi="Verdana" w:cs="Arial"/>
          <w:sz w:val="20"/>
          <w:szCs w:val="20"/>
        </w:rPr>
        <w:t xml:space="preserve"> </w:t>
      </w:r>
    </w:p>
    <w:p w14:paraId="7B4571DF" w14:textId="77777777" w:rsidR="0000600C" w:rsidRPr="00123C7B" w:rsidRDefault="0000600C" w:rsidP="0000600C">
      <w:pPr>
        <w:jc w:val="center"/>
        <w:rPr>
          <w:rFonts w:ascii="Verdana" w:hAnsi="Verdana" w:cs="Arial"/>
          <w:sz w:val="20"/>
          <w:szCs w:val="20"/>
        </w:rPr>
      </w:pPr>
    </w:p>
    <w:sectPr w:rsidR="0000600C" w:rsidRPr="00123C7B" w:rsidSect="00F02847">
      <w:headerReference w:type="default" r:id="rId19"/>
      <w:footerReference w:type="default" r:id="rId20"/>
      <w:pgSz w:w="12240" w:h="15840"/>
      <w:pgMar w:top="1440" w:right="1800" w:bottom="1440" w:left="180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D8AE7" w14:textId="77777777" w:rsidR="00E911F6" w:rsidRDefault="00E911F6">
      <w:r>
        <w:separator/>
      </w:r>
    </w:p>
  </w:endnote>
  <w:endnote w:type="continuationSeparator" w:id="0">
    <w:p w14:paraId="1E3020FC" w14:textId="77777777" w:rsidR="00E911F6" w:rsidRDefault="00E9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03D9" w14:textId="77777777" w:rsidR="000804E5" w:rsidRDefault="00080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571E4" w14:textId="77777777" w:rsidR="00A37C95" w:rsidRPr="00F02847" w:rsidRDefault="00A37C95">
    <w:pPr>
      <w:pStyle w:val="Footer"/>
      <w:rPr>
        <w:sz w:val="16"/>
        <w:szCs w:val="16"/>
      </w:rPr>
    </w:pPr>
    <w:r>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7EBD8" w14:textId="77777777" w:rsidR="000804E5" w:rsidRDefault="000804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571E6" w14:textId="24AC907A" w:rsidR="00A37C95" w:rsidRPr="00F02847" w:rsidRDefault="006F5596">
    <w:pPr>
      <w:pStyle w:val="Footer"/>
      <w:rPr>
        <w:sz w:val="16"/>
        <w:szCs w:val="16"/>
      </w:rPr>
    </w:pPr>
    <w:r>
      <w:rPr>
        <w:sz w:val="16"/>
        <w:szCs w:val="16"/>
      </w:rPr>
      <w:t>CGP</w:t>
    </w:r>
    <w:r w:rsidR="00A37C95">
      <w:rPr>
        <w:sz w:val="16"/>
        <w:szCs w:val="16"/>
      </w:rPr>
      <w:t xml:space="preserve"> </w:t>
    </w:r>
    <w:r w:rsidR="00A37C95" w:rsidRPr="00646C93">
      <w:rPr>
        <w:sz w:val="16"/>
        <w:szCs w:val="16"/>
      </w:rPr>
      <w:t>Confidential</w:t>
    </w:r>
    <w:r w:rsidR="00A37C95" w:rsidRPr="00646C93">
      <w:rPr>
        <w:sz w:val="16"/>
        <w:szCs w:val="16"/>
      </w:rPr>
      <w:tab/>
      <w:t xml:space="preserve">Page </w:t>
    </w:r>
    <w:r w:rsidR="00A37C95" w:rsidRPr="00646C93">
      <w:rPr>
        <w:sz w:val="16"/>
        <w:szCs w:val="16"/>
      </w:rPr>
      <w:fldChar w:fldCharType="begin"/>
    </w:r>
    <w:r w:rsidR="00A37C95" w:rsidRPr="00646C93">
      <w:rPr>
        <w:sz w:val="16"/>
        <w:szCs w:val="16"/>
      </w:rPr>
      <w:instrText xml:space="preserve"> PAGE </w:instrText>
    </w:r>
    <w:r w:rsidR="00A37C95" w:rsidRPr="00646C93">
      <w:rPr>
        <w:sz w:val="16"/>
        <w:szCs w:val="16"/>
      </w:rPr>
      <w:fldChar w:fldCharType="separate"/>
    </w:r>
    <w:r w:rsidR="003E58AA">
      <w:rPr>
        <w:noProof/>
        <w:sz w:val="16"/>
        <w:szCs w:val="16"/>
      </w:rPr>
      <w:t>7</w:t>
    </w:r>
    <w:r w:rsidR="00A37C95" w:rsidRPr="00646C93">
      <w:rPr>
        <w:sz w:val="16"/>
        <w:szCs w:val="16"/>
      </w:rPr>
      <w:fldChar w:fldCharType="end"/>
    </w:r>
    <w:r w:rsidR="00A37C95" w:rsidRPr="00646C93">
      <w:rPr>
        <w:sz w:val="16"/>
        <w:szCs w:val="16"/>
      </w:rPr>
      <w:tab/>
    </w:r>
    <w:r w:rsidR="00A37C95">
      <w:rPr>
        <w:sz w:val="16"/>
        <w:szCs w:val="16"/>
      </w:rPr>
      <w:fldChar w:fldCharType="begin"/>
    </w:r>
    <w:r w:rsidR="00A37C95">
      <w:rPr>
        <w:sz w:val="16"/>
        <w:szCs w:val="16"/>
      </w:rPr>
      <w:instrText xml:space="preserve"> DATE \@ "M/d/yyyy" </w:instrText>
    </w:r>
    <w:r w:rsidR="00A37C95">
      <w:rPr>
        <w:sz w:val="16"/>
        <w:szCs w:val="16"/>
      </w:rPr>
      <w:fldChar w:fldCharType="separate"/>
    </w:r>
    <w:ins w:id="6" w:author="Damian J. Yates" w:date="2019-08-14T21:17:00Z">
      <w:r w:rsidR="000804E5">
        <w:rPr>
          <w:noProof/>
          <w:sz w:val="16"/>
          <w:szCs w:val="16"/>
        </w:rPr>
        <w:t>8/14/2019</w:t>
      </w:r>
    </w:ins>
    <w:del w:id="7" w:author="Damian J. Yates" w:date="2019-08-14T21:17:00Z">
      <w:r w:rsidR="00123C7B" w:rsidDel="000804E5">
        <w:rPr>
          <w:noProof/>
          <w:sz w:val="16"/>
          <w:szCs w:val="16"/>
        </w:rPr>
        <w:delText>9/6/2018</w:delText>
      </w:r>
    </w:del>
    <w:r w:rsidR="00A37C95">
      <w:rPr>
        <w:sz w:val="16"/>
        <w:szCs w:val="16"/>
      </w:rPr>
      <w:fldChar w:fldCharType="end"/>
    </w:r>
    <w:r w:rsidR="00A37C95">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D3E72" w14:textId="77777777" w:rsidR="00E911F6" w:rsidRDefault="00E911F6">
      <w:r>
        <w:separator/>
      </w:r>
    </w:p>
  </w:footnote>
  <w:footnote w:type="continuationSeparator" w:id="0">
    <w:p w14:paraId="3C190B0E" w14:textId="77777777" w:rsidR="00E911F6" w:rsidRDefault="00E91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2CCDE" w14:textId="77777777" w:rsidR="000804E5" w:rsidRDefault="00080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EAEA" w14:textId="77777777" w:rsidR="000804E5" w:rsidRDefault="000804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343E" w14:textId="77777777" w:rsidR="000804E5" w:rsidRDefault="000804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571E5" w14:textId="77777777" w:rsidR="00A37C95" w:rsidRDefault="00A37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C05"/>
    <w:multiLevelType w:val="hybridMultilevel"/>
    <w:tmpl w:val="9EA222F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C47262"/>
    <w:multiLevelType w:val="hybridMultilevel"/>
    <w:tmpl w:val="ED683C46"/>
    <w:lvl w:ilvl="0" w:tplc="0409000F">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E01A76"/>
    <w:multiLevelType w:val="hybridMultilevel"/>
    <w:tmpl w:val="A884615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94C657C"/>
    <w:multiLevelType w:val="hybridMultilevel"/>
    <w:tmpl w:val="213C5D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9F106EA"/>
    <w:multiLevelType w:val="hybridMultilevel"/>
    <w:tmpl w:val="D828352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87396C"/>
    <w:multiLevelType w:val="hybridMultilevel"/>
    <w:tmpl w:val="550AD7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07A63"/>
    <w:multiLevelType w:val="hybridMultilevel"/>
    <w:tmpl w:val="250A52D8"/>
    <w:lvl w:ilvl="0" w:tplc="0409000F">
      <w:start w:val="1"/>
      <w:numFmt w:val="decimal"/>
      <w:lvlText w:val="%1."/>
      <w:lvlJc w:val="left"/>
      <w:pPr>
        <w:tabs>
          <w:tab w:val="num" w:pos="1080"/>
        </w:tabs>
        <w:ind w:left="1080" w:hanging="360"/>
      </w:pPr>
    </w:lvl>
    <w:lvl w:ilvl="1" w:tplc="8A8E0B62">
      <w:start w:val="5"/>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F646C0E"/>
    <w:multiLevelType w:val="hybridMultilevel"/>
    <w:tmpl w:val="3550BCB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350079"/>
    <w:multiLevelType w:val="hybridMultilevel"/>
    <w:tmpl w:val="B0E4A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615016"/>
    <w:multiLevelType w:val="multilevel"/>
    <w:tmpl w:val="977858A4"/>
    <w:lvl w:ilvl="0">
      <w:start w:val="1"/>
      <w:numFmt w:val="upperLetter"/>
      <w:lvlText w:val="%1."/>
      <w:lvlJc w:val="left"/>
      <w:pPr>
        <w:tabs>
          <w:tab w:val="num" w:pos="720"/>
        </w:tabs>
        <w:ind w:left="720" w:hanging="360"/>
      </w:pPr>
      <w:rPr>
        <w:rFonts w:ascii="Arial" w:hAnsi="Arial" w:hint="default"/>
        <w:sz w:val="22"/>
        <w:szCs w:val="22"/>
      </w:rPr>
    </w:lvl>
    <w:lvl w:ilvl="1">
      <w:start w:val="1"/>
      <w:numFmt w:val="bullet"/>
      <w:lvlText w:val=""/>
      <w:lvlJc w:val="left"/>
      <w:pPr>
        <w:tabs>
          <w:tab w:val="num" w:pos="1440"/>
        </w:tabs>
        <w:ind w:left="1440" w:hanging="360"/>
      </w:pPr>
      <w:rPr>
        <w:rFonts w:ascii="Symbol" w:hAnsi="Symbol" w:hint="default"/>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E2B72F9"/>
    <w:multiLevelType w:val="multilevel"/>
    <w:tmpl w:val="2EDAC36E"/>
    <w:lvl w:ilvl="0">
      <w:start w:val="1"/>
      <w:numFmt w:val="upperLetter"/>
      <w:lvlText w:val="%1."/>
      <w:lvlJc w:val="left"/>
      <w:pPr>
        <w:tabs>
          <w:tab w:val="num" w:pos="720"/>
        </w:tabs>
        <w:ind w:left="720" w:hanging="360"/>
      </w:pPr>
      <w:rPr>
        <w:rFonts w:ascii="Arial" w:hAnsi="Arial" w:hint="default"/>
        <w:sz w:val="22"/>
        <w:szCs w:val="22"/>
      </w:rPr>
    </w:lvl>
    <w:lvl w:ilvl="1">
      <w:start w:val="1"/>
      <w:numFmt w:val="lowerRoman"/>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FBC0E1F"/>
    <w:multiLevelType w:val="hybridMultilevel"/>
    <w:tmpl w:val="083644C8"/>
    <w:lvl w:ilvl="0" w:tplc="25F2384C">
      <w:start w:val="1"/>
      <w:numFmt w:val="bullet"/>
      <w:lvlText w:val="–"/>
      <w:lvlJc w:val="left"/>
      <w:pPr>
        <w:tabs>
          <w:tab w:val="num" w:pos="720"/>
        </w:tabs>
        <w:ind w:left="720" w:hanging="360"/>
      </w:pPr>
      <w:rPr>
        <w:rFonts w:ascii="Times New Roman" w:hAnsi="Times New Roman" w:hint="default"/>
      </w:rPr>
    </w:lvl>
    <w:lvl w:ilvl="1" w:tplc="43626B1C">
      <w:start w:val="167"/>
      <w:numFmt w:val="bullet"/>
      <w:lvlText w:val="–"/>
      <w:lvlJc w:val="left"/>
      <w:pPr>
        <w:tabs>
          <w:tab w:val="num" w:pos="1440"/>
        </w:tabs>
        <w:ind w:left="1440" w:hanging="360"/>
      </w:pPr>
      <w:rPr>
        <w:rFonts w:ascii="Times New Roman" w:hAnsi="Times New Roman" w:hint="default"/>
      </w:rPr>
    </w:lvl>
    <w:lvl w:ilvl="2" w:tplc="6EB2FA6C">
      <w:start w:val="167"/>
      <w:numFmt w:val="bullet"/>
      <w:lvlText w:val="•"/>
      <w:lvlJc w:val="left"/>
      <w:pPr>
        <w:tabs>
          <w:tab w:val="num" w:pos="2160"/>
        </w:tabs>
        <w:ind w:left="2160" w:hanging="360"/>
      </w:pPr>
      <w:rPr>
        <w:rFonts w:ascii="Times New Roman" w:hAnsi="Times New Roman" w:hint="default"/>
      </w:rPr>
    </w:lvl>
    <w:lvl w:ilvl="3" w:tplc="BC4E7828" w:tentative="1">
      <w:start w:val="1"/>
      <w:numFmt w:val="bullet"/>
      <w:lvlText w:val="–"/>
      <w:lvlJc w:val="left"/>
      <w:pPr>
        <w:tabs>
          <w:tab w:val="num" w:pos="2880"/>
        </w:tabs>
        <w:ind w:left="2880" w:hanging="360"/>
      </w:pPr>
      <w:rPr>
        <w:rFonts w:ascii="Times New Roman" w:hAnsi="Times New Roman" w:hint="default"/>
      </w:rPr>
    </w:lvl>
    <w:lvl w:ilvl="4" w:tplc="FB00C7DE" w:tentative="1">
      <w:start w:val="1"/>
      <w:numFmt w:val="bullet"/>
      <w:lvlText w:val="–"/>
      <w:lvlJc w:val="left"/>
      <w:pPr>
        <w:tabs>
          <w:tab w:val="num" w:pos="3600"/>
        </w:tabs>
        <w:ind w:left="3600" w:hanging="360"/>
      </w:pPr>
      <w:rPr>
        <w:rFonts w:ascii="Times New Roman" w:hAnsi="Times New Roman" w:hint="default"/>
      </w:rPr>
    </w:lvl>
    <w:lvl w:ilvl="5" w:tplc="4AC26AE2" w:tentative="1">
      <w:start w:val="1"/>
      <w:numFmt w:val="bullet"/>
      <w:lvlText w:val="–"/>
      <w:lvlJc w:val="left"/>
      <w:pPr>
        <w:tabs>
          <w:tab w:val="num" w:pos="4320"/>
        </w:tabs>
        <w:ind w:left="4320" w:hanging="360"/>
      </w:pPr>
      <w:rPr>
        <w:rFonts w:ascii="Times New Roman" w:hAnsi="Times New Roman" w:hint="default"/>
      </w:rPr>
    </w:lvl>
    <w:lvl w:ilvl="6" w:tplc="D71A788E" w:tentative="1">
      <w:start w:val="1"/>
      <w:numFmt w:val="bullet"/>
      <w:lvlText w:val="–"/>
      <w:lvlJc w:val="left"/>
      <w:pPr>
        <w:tabs>
          <w:tab w:val="num" w:pos="5040"/>
        </w:tabs>
        <w:ind w:left="5040" w:hanging="360"/>
      </w:pPr>
      <w:rPr>
        <w:rFonts w:ascii="Times New Roman" w:hAnsi="Times New Roman" w:hint="default"/>
      </w:rPr>
    </w:lvl>
    <w:lvl w:ilvl="7" w:tplc="51E63D24" w:tentative="1">
      <w:start w:val="1"/>
      <w:numFmt w:val="bullet"/>
      <w:lvlText w:val="–"/>
      <w:lvlJc w:val="left"/>
      <w:pPr>
        <w:tabs>
          <w:tab w:val="num" w:pos="5760"/>
        </w:tabs>
        <w:ind w:left="5760" w:hanging="360"/>
      </w:pPr>
      <w:rPr>
        <w:rFonts w:ascii="Times New Roman" w:hAnsi="Times New Roman" w:hint="default"/>
      </w:rPr>
    </w:lvl>
    <w:lvl w:ilvl="8" w:tplc="F186583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121338"/>
    <w:multiLevelType w:val="hybridMultilevel"/>
    <w:tmpl w:val="62826D1C"/>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3B73A00"/>
    <w:multiLevelType w:val="hybridMultilevel"/>
    <w:tmpl w:val="AE3811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8205EBB"/>
    <w:multiLevelType w:val="hybridMultilevel"/>
    <w:tmpl w:val="F8DCA1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20E572E"/>
    <w:multiLevelType w:val="hybridMultilevel"/>
    <w:tmpl w:val="78DC17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43A017B4"/>
    <w:multiLevelType w:val="hybridMultilevel"/>
    <w:tmpl w:val="8ED89316"/>
    <w:lvl w:ilvl="0" w:tplc="A3186246">
      <w:start w:val="1"/>
      <w:numFmt w:val="bullet"/>
      <w:lvlText w:val=""/>
      <w:lvlJc w:val="left"/>
      <w:pPr>
        <w:tabs>
          <w:tab w:val="num" w:pos="1440"/>
        </w:tabs>
        <w:ind w:left="1440" w:hanging="360"/>
      </w:pPr>
      <w:rPr>
        <w:rFonts w:ascii="Symbol" w:hAnsi="Symbol" w:hint="default"/>
        <w:strike w:val="0"/>
        <w:dstrike w:val="0"/>
        <w:u w:val="none"/>
        <w:effect w:val="no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75C5FBF"/>
    <w:multiLevelType w:val="hybridMultilevel"/>
    <w:tmpl w:val="F70AF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5B3338"/>
    <w:multiLevelType w:val="hybridMultilevel"/>
    <w:tmpl w:val="406CF66A"/>
    <w:lvl w:ilvl="0" w:tplc="C0A2B804">
      <w:start w:val="1"/>
      <w:numFmt w:val="upperLetter"/>
      <w:lvlText w:val="%1."/>
      <w:lvlJc w:val="left"/>
      <w:pPr>
        <w:tabs>
          <w:tab w:val="num" w:pos="720"/>
        </w:tabs>
        <w:ind w:left="720" w:hanging="360"/>
      </w:pPr>
      <w:rPr>
        <w:rFonts w:ascii="Arial" w:hAnsi="Arial" w:hint="default"/>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E300CD"/>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4212"/>
        </w:tabs>
        <w:ind w:left="4212"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699C61B0"/>
    <w:multiLevelType w:val="hybridMultilevel"/>
    <w:tmpl w:val="BE08E8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450886"/>
    <w:multiLevelType w:val="hybridMultilevel"/>
    <w:tmpl w:val="4E58DA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370804"/>
    <w:multiLevelType w:val="multilevel"/>
    <w:tmpl w:val="977858A4"/>
    <w:styleLink w:val="CurrentList1"/>
    <w:lvl w:ilvl="0">
      <w:start w:val="1"/>
      <w:numFmt w:val="upperLetter"/>
      <w:lvlText w:val="%1."/>
      <w:lvlJc w:val="left"/>
      <w:pPr>
        <w:tabs>
          <w:tab w:val="num" w:pos="720"/>
        </w:tabs>
        <w:ind w:left="720" w:hanging="360"/>
      </w:pPr>
      <w:rPr>
        <w:rFonts w:ascii="Arial" w:hAnsi="Arial" w:hint="default"/>
        <w:sz w:val="22"/>
        <w:szCs w:val="22"/>
      </w:rPr>
    </w:lvl>
    <w:lvl w:ilvl="1">
      <w:start w:val="1"/>
      <w:numFmt w:val="bullet"/>
      <w:lvlText w:val=""/>
      <w:lvlJc w:val="left"/>
      <w:pPr>
        <w:tabs>
          <w:tab w:val="num" w:pos="1440"/>
        </w:tabs>
        <w:ind w:left="1440" w:hanging="360"/>
      </w:pPr>
      <w:rPr>
        <w:rFonts w:ascii="Symbol" w:hAnsi="Symbol" w:hint="default"/>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8F2DC9"/>
    <w:multiLevelType w:val="hybridMultilevel"/>
    <w:tmpl w:val="235866CE"/>
    <w:lvl w:ilvl="0" w:tplc="0409000F">
      <w:start w:val="1"/>
      <w:numFmt w:val="decimal"/>
      <w:lvlText w:val="%1."/>
      <w:lvlJc w:val="left"/>
      <w:pPr>
        <w:tabs>
          <w:tab w:val="num" w:pos="720"/>
        </w:tabs>
        <w:ind w:left="720" w:hanging="360"/>
      </w:pPr>
    </w:lvl>
    <w:lvl w:ilvl="1" w:tplc="5546B41C">
      <w:start w:val="4"/>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535F0B"/>
    <w:multiLevelType w:val="hybridMultilevel"/>
    <w:tmpl w:val="E2F2E45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8CF7036"/>
    <w:multiLevelType w:val="hybridMultilevel"/>
    <w:tmpl w:val="51B04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906619"/>
    <w:multiLevelType w:val="hybridMultilevel"/>
    <w:tmpl w:val="22EC4416"/>
    <w:lvl w:ilvl="0" w:tplc="6122BA7A">
      <w:start w:val="1"/>
      <w:numFmt w:val="decimal"/>
      <w:lvlText w:val="%1."/>
      <w:lvlJc w:val="left"/>
      <w:pPr>
        <w:tabs>
          <w:tab w:val="num" w:pos="1740"/>
        </w:tabs>
        <w:ind w:left="1740" w:hanging="10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AE5D33"/>
    <w:multiLevelType w:val="hybridMultilevel"/>
    <w:tmpl w:val="9500A85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BA220C"/>
    <w:multiLevelType w:val="multilevel"/>
    <w:tmpl w:val="977858A4"/>
    <w:numStyleLink w:val="CurrentList1"/>
  </w:abstractNum>
  <w:abstractNum w:abstractNumId="29" w15:restartNumberingAfterBreak="0">
    <w:nsid w:val="7A7664E4"/>
    <w:multiLevelType w:val="hybridMultilevel"/>
    <w:tmpl w:val="8988C09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DAACB308">
      <w:start w:val="1"/>
      <w:numFmt w:val="upperLetter"/>
      <w:lvlText w:val="%4."/>
      <w:lvlJc w:val="left"/>
      <w:pPr>
        <w:tabs>
          <w:tab w:val="num" w:pos="3240"/>
        </w:tabs>
        <w:ind w:left="3240" w:hanging="360"/>
      </w:pPr>
      <w:rPr>
        <w:rFonts w:hint="default"/>
        <w:color w:val="auto"/>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BD31ADE"/>
    <w:multiLevelType w:val="hybridMultilevel"/>
    <w:tmpl w:val="20C8144E"/>
    <w:lvl w:ilvl="0" w:tplc="C0A2B804">
      <w:start w:val="1"/>
      <w:numFmt w:val="upperLetter"/>
      <w:lvlText w:val="%1."/>
      <w:lvlJc w:val="left"/>
      <w:pPr>
        <w:tabs>
          <w:tab w:val="num" w:pos="720"/>
        </w:tabs>
        <w:ind w:left="720" w:hanging="360"/>
      </w:pPr>
      <w:rPr>
        <w:rFonts w:ascii="Arial" w:hAnsi="Arial" w:hint="default"/>
        <w:sz w:val="22"/>
        <w:szCs w:val="22"/>
      </w:rPr>
    </w:lvl>
    <w:lvl w:ilvl="1" w:tplc="0B8438F2">
      <w:start w:val="1"/>
      <w:numFmt w:val="lowerRoman"/>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F7188D"/>
    <w:multiLevelType w:val="multilevel"/>
    <w:tmpl w:val="977858A4"/>
    <w:numStyleLink w:val="CurrentList1"/>
  </w:abstractNum>
  <w:abstractNum w:abstractNumId="32" w15:restartNumberingAfterBreak="0">
    <w:nsid w:val="7E194E29"/>
    <w:multiLevelType w:val="hybridMultilevel"/>
    <w:tmpl w:val="5B7CFF9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DC5DA1"/>
    <w:multiLevelType w:val="hybridMultilevel"/>
    <w:tmpl w:val="97B20210"/>
    <w:lvl w:ilvl="0" w:tplc="BB9A75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2"/>
  </w:num>
  <w:num w:numId="3">
    <w:abstractNumId w:val="13"/>
  </w:num>
  <w:num w:numId="4">
    <w:abstractNumId w:val="3"/>
  </w:num>
  <w:num w:numId="5">
    <w:abstractNumId w:val="7"/>
  </w:num>
  <w:num w:numId="6">
    <w:abstractNumId w:val="27"/>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6"/>
  </w:num>
  <w:num w:numId="10">
    <w:abstractNumId w:val="29"/>
  </w:num>
  <w:num w:numId="11">
    <w:abstractNumId w:val="2"/>
  </w:num>
  <w:num w:numId="12">
    <w:abstractNumId w:val="0"/>
  </w:num>
  <w:num w:numId="13">
    <w:abstractNumId w:val="11"/>
  </w:num>
  <w:num w:numId="14">
    <w:abstractNumId w:val="30"/>
  </w:num>
  <w:num w:numId="15">
    <w:abstractNumId w:val="28"/>
  </w:num>
  <w:num w:numId="16">
    <w:abstractNumId w:val="22"/>
  </w:num>
  <w:num w:numId="17">
    <w:abstractNumId w:val="19"/>
  </w:num>
  <w:num w:numId="18">
    <w:abstractNumId w:val="18"/>
  </w:num>
  <w:num w:numId="19">
    <w:abstractNumId w:val="31"/>
  </w:num>
  <w:num w:numId="20">
    <w:abstractNumId w:val="10"/>
  </w:num>
  <w:num w:numId="21">
    <w:abstractNumId w:val="9"/>
  </w:num>
  <w:num w:numId="22">
    <w:abstractNumId w:val="15"/>
  </w:num>
  <w:num w:numId="23">
    <w:abstractNumId w:val="20"/>
  </w:num>
  <w:num w:numId="24">
    <w:abstractNumId w:val="26"/>
  </w:num>
  <w:num w:numId="25">
    <w:abstractNumId w:val="12"/>
  </w:num>
  <w:num w:numId="26">
    <w:abstractNumId w:val="24"/>
  </w:num>
  <w:num w:numId="27">
    <w:abstractNumId w:val="14"/>
  </w:num>
  <w:num w:numId="28">
    <w:abstractNumId w:val="21"/>
  </w:num>
  <w:num w:numId="29">
    <w:abstractNumId w:val="33"/>
  </w:num>
  <w:num w:numId="30">
    <w:abstractNumId w:val="19"/>
  </w:num>
  <w:num w:numId="31">
    <w:abstractNumId w:val="4"/>
  </w:num>
  <w:num w:numId="32">
    <w:abstractNumId w:val="5"/>
  </w:num>
  <w:num w:numId="33">
    <w:abstractNumId w:val="8"/>
  </w:num>
  <w:num w:numId="34">
    <w:abstractNumId w:val="25"/>
  </w:num>
  <w:num w:numId="3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an J. Yates">
    <w15:presenceInfo w15:providerId="None" w15:userId="Damian J. Y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yMzI3MjAzNbCwMLdQ0lEKTi0uzszPAykwrAUAaWHWkCwAAAA="/>
  </w:docVars>
  <w:rsids>
    <w:rsidRoot w:val="00137AA8"/>
    <w:rsid w:val="000030AC"/>
    <w:rsid w:val="0000600C"/>
    <w:rsid w:val="00014843"/>
    <w:rsid w:val="00020D2A"/>
    <w:rsid w:val="0002296D"/>
    <w:rsid w:val="000367EC"/>
    <w:rsid w:val="00037F58"/>
    <w:rsid w:val="000468AD"/>
    <w:rsid w:val="00047605"/>
    <w:rsid w:val="00050BEB"/>
    <w:rsid w:val="00054D65"/>
    <w:rsid w:val="000612FE"/>
    <w:rsid w:val="000804E5"/>
    <w:rsid w:val="00080A98"/>
    <w:rsid w:val="000C082D"/>
    <w:rsid w:val="000C6DBA"/>
    <w:rsid w:val="000E40D8"/>
    <w:rsid w:val="00123C7B"/>
    <w:rsid w:val="00124279"/>
    <w:rsid w:val="00137AA8"/>
    <w:rsid w:val="00140A81"/>
    <w:rsid w:val="001426D9"/>
    <w:rsid w:val="00152B6C"/>
    <w:rsid w:val="00156753"/>
    <w:rsid w:val="00160666"/>
    <w:rsid w:val="00173839"/>
    <w:rsid w:val="001818A9"/>
    <w:rsid w:val="00186CBF"/>
    <w:rsid w:val="00192B2D"/>
    <w:rsid w:val="001A77AC"/>
    <w:rsid w:val="001B7DA4"/>
    <w:rsid w:val="001C03E1"/>
    <w:rsid w:val="001E5B12"/>
    <w:rsid w:val="001E6023"/>
    <w:rsid w:val="001F4F6C"/>
    <w:rsid w:val="0020020D"/>
    <w:rsid w:val="002307AE"/>
    <w:rsid w:val="00230E7B"/>
    <w:rsid w:val="00232851"/>
    <w:rsid w:val="00250529"/>
    <w:rsid w:val="00251D99"/>
    <w:rsid w:val="002657CA"/>
    <w:rsid w:val="00285003"/>
    <w:rsid w:val="00287376"/>
    <w:rsid w:val="0029296C"/>
    <w:rsid w:val="002A7942"/>
    <w:rsid w:val="002A7E06"/>
    <w:rsid w:val="002D66DD"/>
    <w:rsid w:val="002E06FB"/>
    <w:rsid w:val="002F1CD0"/>
    <w:rsid w:val="002F49C5"/>
    <w:rsid w:val="002F6C9F"/>
    <w:rsid w:val="002F7AE1"/>
    <w:rsid w:val="0030783A"/>
    <w:rsid w:val="00324FB4"/>
    <w:rsid w:val="003269AC"/>
    <w:rsid w:val="003330E1"/>
    <w:rsid w:val="00350334"/>
    <w:rsid w:val="00371BDB"/>
    <w:rsid w:val="003843CD"/>
    <w:rsid w:val="003A1D55"/>
    <w:rsid w:val="003A4C24"/>
    <w:rsid w:val="003B42DE"/>
    <w:rsid w:val="003B6DA6"/>
    <w:rsid w:val="003D16E8"/>
    <w:rsid w:val="003D305F"/>
    <w:rsid w:val="003E35B6"/>
    <w:rsid w:val="003E4FC3"/>
    <w:rsid w:val="003E58AA"/>
    <w:rsid w:val="003F42DC"/>
    <w:rsid w:val="00403C23"/>
    <w:rsid w:val="0041221D"/>
    <w:rsid w:val="00420882"/>
    <w:rsid w:val="00420FBC"/>
    <w:rsid w:val="00424703"/>
    <w:rsid w:val="00436006"/>
    <w:rsid w:val="0044693C"/>
    <w:rsid w:val="00446E6C"/>
    <w:rsid w:val="00460F47"/>
    <w:rsid w:val="00466239"/>
    <w:rsid w:val="00473F71"/>
    <w:rsid w:val="004A287D"/>
    <w:rsid w:val="004A3622"/>
    <w:rsid w:val="004A5D6F"/>
    <w:rsid w:val="004B274B"/>
    <w:rsid w:val="004B3409"/>
    <w:rsid w:val="004C0B59"/>
    <w:rsid w:val="004C1B96"/>
    <w:rsid w:val="004C2CE0"/>
    <w:rsid w:val="004C3C62"/>
    <w:rsid w:val="004C701B"/>
    <w:rsid w:val="0050515A"/>
    <w:rsid w:val="005074FB"/>
    <w:rsid w:val="00510247"/>
    <w:rsid w:val="005173A0"/>
    <w:rsid w:val="005350C7"/>
    <w:rsid w:val="005409ED"/>
    <w:rsid w:val="00542C60"/>
    <w:rsid w:val="0056022E"/>
    <w:rsid w:val="00566009"/>
    <w:rsid w:val="00566EC3"/>
    <w:rsid w:val="00572B7A"/>
    <w:rsid w:val="00574D78"/>
    <w:rsid w:val="00592E70"/>
    <w:rsid w:val="005B259A"/>
    <w:rsid w:val="005C6E99"/>
    <w:rsid w:val="005E1460"/>
    <w:rsid w:val="00603DB1"/>
    <w:rsid w:val="006102B2"/>
    <w:rsid w:val="00611A52"/>
    <w:rsid w:val="006136D3"/>
    <w:rsid w:val="006276FF"/>
    <w:rsid w:val="00630B94"/>
    <w:rsid w:val="00646C93"/>
    <w:rsid w:val="00662A17"/>
    <w:rsid w:val="00663423"/>
    <w:rsid w:val="00676F98"/>
    <w:rsid w:val="006811BF"/>
    <w:rsid w:val="006B079E"/>
    <w:rsid w:val="006E3D91"/>
    <w:rsid w:val="006F0881"/>
    <w:rsid w:val="006F382A"/>
    <w:rsid w:val="006F5596"/>
    <w:rsid w:val="006F562B"/>
    <w:rsid w:val="00710A28"/>
    <w:rsid w:val="00713F87"/>
    <w:rsid w:val="007551A6"/>
    <w:rsid w:val="00762C9B"/>
    <w:rsid w:val="00763C29"/>
    <w:rsid w:val="00765B13"/>
    <w:rsid w:val="007767C6"/>
    <w:rsid w:val="007A6AE8"/>
    <w:rsid w:val="007B21C8"/>
    <w:rsid w:val="007C526A"/>
    <w:rsid w:val="007D6F85"/>
    <w:rsid w:val="007E2CCA"/>
    <w:rsid w:val="007E65F3"/>
    <w:rsid w:val="00805494"/>
    <w:rsid w:val="008123E1"/>
    <w:rsid w:val="00840FF1"/>
    <w:rsid w:val="00847B32"/>
    <w:rsid w:val="0085619A"/>
    <w:rsid w:val="00861CED"/>
    <w:rsid w:val="00864F7C"/>
    <w:rsid w:val="0086505A"/>
    <w:rsid w:val="00865AD1"/>
    <w:rsid w:val="008746CD"/>
    <w:rsid w:val="00876520"/>
    <w:rsid w:val="008A19F8"/>
    <w:rsid w:val="008B17C0"/>
    <w:rsid w:val="008C7E87"/>
    <w:rsid w:val="008D39F1"/>
    <w:rsid w:val="008F4F21"/>
    <w:rsid w:val="00910D27"/>
    <w:rsid w:val="009145A0"/>
    <w:rsid w:val="009532A1"/>
    <w:rsid w:val="009551FE"/>
    <w:rsid w:val="00957DE2"/>
    <w:rsid w:val="0097134C"/>
    <w:rsid w:val="00977372"/>
    <w:rsid w:val="00995037"/>
    <w:rsid w:val="009D1851"/>
    <w:rsid w:val="009F47F8"/>
    <w:rsid w:val="00A06BCF"/>
    <w:rsid w:val="00A11BDF"/>
    <w:rsid w:val="00A1327A"/>
    <w:rsid w:val="00A15BCC"/>
    <w:rsid w:val="00A1784E"/>
    <w:rsid w:val="00A27113"/>
    <w:rsid w:val="00A3066E"/>
    <w:rsid w:val="00A37C95"/>
    <w:rsid w:val="00A463AB"/>
    <w:rsid w:val="00A578B5"/>
    <w:rsid w:val="00A63551"/>
    <w:rsid w:val="00A66433"/>
    <w:rsid w:val="00A7365F"/>
    <w:rsid w:val="00A74947"/>
    <w:rsid w:val="00A74CC6"/>
    <w:rsid w:val="00A94498"/>
    <w:rsid w:val="00AA5E6F"/>
    <w:rsid w:val="00AB16D0"/>
    <w:rsid w:val="00AD10CC"/>
    <w:rsid w:val="00AD3767"/>
    <w:rsid w:val="00AD6FBE"/>
    <w:rsid w:val="00AE1A4A"/>
    <w:rsid w:val="00AE3624"/>
    <w:rsid w:val="00AF2699"/>
    <w:rsid w:val="00AF513E"/>
    <w:rsid w:val="00AF5881"/>
    <w:rsid w:val="00B018B1"/>
    <w:rsid w:val="00B04F52"/>
    <w:rsid w:val="00B05E43"/>
    <w:rsid w:val="00B144D4"/>
    <w:rsid w:val="00B150E7"/>
    <w:rsid w:val="00B47F68"/>
    <w:rsid w:val="00B61CB0"/>
    <w:rsid w:val="00B76F4B"/>
    <w:rsid w:val="00B81EF6"/>
    <w:rsid w:val="00B93027"/>
    <w:rsid w:val="00BB3E5A"/>
    <w:rsid w:val="00BE2CD8"/>
    <w:rsid w:val="00BE7E2D"/>
    <w:rsid w:val="00BF471D"/>
    <w:rsid w:val="00C01621"/>
    <w:rsid w:val="00C10A6B"/>
    <w:rsid w:val="00C127CC"/>
    <w:rsid w:val="00C16AC6"/>
    <w:rsid w:val="00C22474"/>
    <w:rsid w:val="00C34D64"/>
    <w:rsid w:val="00C36DFB"/>
    <w:rsid w:val="00C40A21"/>
    <w:rsid w:val="00C465A0"/>
    <w:rsid w:val="00C638F2"/>
    <w:rsid w:val="00C70C71"/>
    <w:rsid w:val="00C76F11"/>
    <w:rsid w:val="00C84A9C"/>
    <w:rsid w:val="00C91E95"/>
    <w:rsid w:val="00CA29B3"/>
    <w:rsid w:val="00CA3928"/>
    <w:rsid w:val="00CB317D"/>
    <w:rsid w:val="00CC7D84"/>
    <w:rsid w:val="00CD4A02"/>
    <w:rsid w:val="00D12951"/>
    <w:rsid w:val="00D14000"/>
    <w:rsid w:val="00D22C31"/>
    <w:rsid w:val="00D27E6F"/>
    <w:rsid w:val="00D331BB"/>
    <w:rsid w:val="00D33C01"/>
    <w:rsid w:val="00D35E18"/>
    <w:rsid w:val="00D52E56"/>
    <w:rsid w:val="00D56F4A"/>
    <w:rsid w:val="00D67649"/>
    <w:rsid w:val="00D67B14"/>
    <w:rsid w:val="00D67B91"/>
    <w:rsid w:val="00D83C3F"/>
    <w:rsid w:val="00E05C77"/>
    <w:rsid w:val="00E066D0"/>
    <w:rsid w:val="00E25A64"/>
    <w:rsid w:val="00E31593"/>
    <w:rsid w:val="00E427FC"/>
    <w:rsid w:val="00E63414"/>
    <w:rsid w:val="00E71C4C"/>
    <w:rsid w:val="00E725E3"/>
    <w:rsid w:val="00E76409"/>
    <w:rsid w:val="00E87869"/>
    <w:rsid w:val="00E911F6"/>
    <w:rsid w:val="00E94D36"/>
    <w:rsid w:val="00E956C0"/>
    <w:rsid w:val="00EA0336"/>
    <w:rsid w:val="00EB395B"/>
    <w:rsid w:val="00EC005E"/>
    <w:rsid w:val="00EE137B"/>
    <w:rsid w:val="00EE145A"/>
    <w:rsid w:val="00F02847"/>
    <w:rsid w:val="00F26972"/>
    <w:rsid w:val="00F27C2B"/>
    <w:rsid w:val="00F31F1B"/>
    <w:rsid w:val="00F4240D"/>
    <w:rsid w:val="00F50C7F"/>
    <w:rsid w:val="00F556D4"/>
    <w:rsid w:val="00F60C71"/>
    <w:rsid w:val="00F6148F"/>
    <w:rsid w:val="00F657B2"/>
    <w:rsid w:val="00F668C4"/>
    <w:rsid w:val="00F67241"/>
    <w:rsid w:val="00F80AE1"/>
    <w:rsid w:val="00F84BC3"/>
    <w:rsid w:val="00F878B5"/>
    <w:rsid w:val="00FB081F"/>
    <w:rsid w:val="00FB23F5"/>
    <w:rsid w:val="00FE0D95"/>
    <w:rsid w:val="00FF06E4"/>
    <w:rsid w:val="00FF3B8D"/>
    <w:rsid w:val="00FF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57127"/>
  <w15:chartTrackingRefBased/>
  <w15:docId w15:val="{AFDDF200-DB59-4B1F-9A78-9482A18A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7AA8"/>
    <w:rPr>
      <w:sz w:val="24"/>
      <w:szCs w:val="24"/>
    </w:rPr>
  </w:style>
  <w:style w:type="paragraph" w:styleId="Heading1">
    <w:name w:val="heading 1"/>
    <w:basedOn w:val="Normal"/>
    <w:next w:val="Normal"/>
    <w:qFormat/>
    <w:rsid w:val="00B93027"/>
    <w:pPr>
      <w:keepNext/>
      <w:numPr>
        <w:numId w:val="1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137AA8"/>
    <w:pPr>
      <w:keepNext/>
      <w:widowControl w:val="0"/>
      <w:numPr>
        <w:ilvl w:val="1"/>
        <w:numId w:val="17"/>
      </w:numPr>
      <w:autoSpaceDE w:val="0"/>
      <w:autoSpaceDN w:val="0"/>
      <w:adjustRightInd w:val="0"/>
      <w:jc w:val="center"/>
      <w:outlineLvl w:val="1"/>
    </w:pPr>
    <w:rPr>
      <w:rFonts w:ascii="Courier New" w:hAnsi="Courier New" w:cs="Courier New"/>
      <w:b/>
      <w:bCs/>
      <w:i/>
      <w:iCs/>
      <w:color w:val="0000FF"/>
      <w:sz w:val="25"/>
      <w:szCs w:val="25"/>
    </w:rPr>
  </w:style>
  <w:style w:type="paragraph" w:styleId="Heading3">
    <w:name w:val="heading 3"/>
    <w:basedOn w:val="Normal"/>
    <w:next w:val="Normal"/>
    <w:qFormat/>
    <w:rsid w:val="00137AA8"/>
    <w:pPr>
      <w:keepNext/>
      <w:widowControl w:val="0"/>
      <w:numPr>
        <w:ilvl w:val="2"/>
        <w:numId w:val="17"/>
      </w:numPr>
      <w:autoSpaceDE w:val="0"/>
      <w:autoSpaceDN w:val="0"/>
      <w:adjustRightInd w:val="0"/>
      <w:jc w:val="center"/>
      <w:outlineLvl w:val="2"/>
    </w:pPr>
    <w:rPr>
      <w:rFonts w:ascii="Courier New" w:hAnsi="Courier New" w:cs="Courier New"/>
      <w:b/>
      <w:bCs/>
      <w:i/>
      <w:iCs/>
      <w:sz w:val="25"/>
      <w:szCs w:val="25"/>
      <w:u w:val="single"/>
    </w:rPr>
  </w:style>
  <w:style w:type="paragraph" w:styleId="Heading4">
    <w:name w:val="heading 4"/>
    <w:basedOn w:val="Normal"/>
    <w:next w:val="Normal"/>
    <w:qFormat/>
    <w:rsid w:val="00B93027"/>
    <w:pPr>
      <w:keepNext/>
      <w:numPr>
        <w:ilvl w:val="3"/>
        <w:numId w:val="17"/>
      </w:numPr>
      <w:spacing w:before="240" w:after="60"/>
      <w:outlineLvl w:val="3"/>
    </w:pPr>
    <w:rPr>
      <w:b/>
      <w:bCs/>
      <w:sz w:val="28"/>
      <w:szCs w:val="28"/>
    </w:rPr>
  </w:style>
  <w:style w:type="paragraph" w:styleId="Heading5">
    <w:name w:val="heading 5"/>
    <w:basedOn w:val="Normal"/>
    <w:next w:val="Normal"/>
    <w:qFormat/>
    <w:rsid w:val="00B93027"/>
    <w:pPr>
      <w:numPr>
        <w:ilvl w:val="4"/>
        <w:numId w:val="17"/>
      </w:numPr>
      <w:spacing w:before="240" w:after="60"/>
      <w:outlineLvl w:val="4"/>
    </w:pPr>
    <w:rPr>
      <w:b/>
      <w:bCs/>
      <w:i/>
      <w:iCs/>
      <w:sz w:val="26"/>
      <w:szCs w:val="26"/>
    </w:rPr>
  </w:style>
  <w:style w:type="paragraph" w:styleId="Heading6">
    <w:name w:val="heading 6"/>
    <w:basedOn w:val="Normal"/>
    <w:next w:val="Normal"/>
    <w:qFormat/>
    <w:rsid w:val="00B93027"/>
    <w:pPr>
      <w:numPr>
        <w:ilvl w:val="5"/>
        <w:numId w:val="17"/>
      </w:numPr>
      <w:spacing w:before="240" w:after="60"/>
      <w:outlineLvl w:val="5"/>
    </w:pPr>
    <w:rPr>
      <w:b/>
      <w:bCs/>
      <w:sz w:val="22"/>
      <w:szCs w:val="22"/>
    </w:rPr>
  </w:style>
  <w:style w:type="paragraph" w:styleId="Heading7">
    <w:name w:val="heading 7"/>
    <w:basedOn w:val="Normal"/>
    <w:next w:val="Normal"/>
    <w:qFormat/>
    <w:rsid w:val="00B93027"/>
    <w:pPr>
      <w:numPr>
        <w:ilvl w:val="6"/>
        <w:numId w:val="17"/>
      </w:numPr>
      <w:spacing w:before="240" w:after="60"/>
      <w:outlineLvl w:val="6"/>
    </w:pPr>
  </w:style>
  <w:style w:type="paragraph" w:styleId="Heading8">
    <w:name w:val="heading 8"/>
    <w:basedOn w:val="Normal"/>
    <w:next w:val="Normal"/>
    <w:qFormat/>
    <w:rsid w:val="00B93027"/>
    <w:pPr>
      <w:numPr>
        <w:ilvl w:val="7"/>
        <w:numId w:val="17"/>
      </w:numPr>
      <w:spacing w:before="240" w:after="60"/>
      <w:outlineLvl w:val="7"/>
    </w:pPr>
    <w:rPr>
      <w:i/>
      <w:iCs/>
    </w:rPr>
  </w:style>
  <w:style w:type="paragraph" w:styleId="Heading9">
    <w:name w:val="heading 9"/>
    <w:basedOn w:val="Normal"/>
    <w:next w:val="Normal"/>
    <w:qFormat/>
    <w:rsid w:val="00B93027"/>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27FC"/>
    <w:pPr>
      <w:widowControl w:val="0"/>
      <w:autoSpaceDE w:val="0"/>
      <w:autoSpaceDN w:val="0"/>
      <w:adjustRightInd w:val="0"/>
    </w:pPr>
    <w:rPr>
      <w:color w:val="000000"/>
      <w:sz w:val="24"/>
      <w:szCs w:val="24"/>
    </w:rPr>
  </w:style>
  <w:style w:type="paragraph" w:customStyle="1" w:styleId="CM55">
    <w:name w:val="CM55"/>
    <w:basedOn w:val="Default"/>
    <w:next w:val="Default"/>
    <w:rsid w:val="00E427FC"/>
    <w:pPr>
      <w:spacing w:after="275"/>
    </w:pPr>
    <w:rPr>
      <w:color w:val="auto"/>
    </w:rPr>
  </w:style>
  <w:style w:type="paragraph" w:styleId="Header">
    <w:name w:val="header"/>
    <w:basedOn w:val="Normal"/>
    <w:rsid w:val="00F556D4"/>
    <w:pPr>
      <w:tabs>
        <w:tab w:val="center" w:pos="4320"/>
        <w:tab w:val="right" w:pos="8640"/>
      </w:tabs>
    </w:pPr>
  </w:style>
  <w:style w:type="paragraph" w:styleId="Footer">
    <w:name w:val="footer"/>
    <w:basedOn w:val="Normal"/>
    <w:rsid w:val="00F556D4"/>
    <w:pPr>
      <w:tabs>
        <w:tab w:val="center" w:pos="4320"/>
        <w:tab w:val="right" w:pos="8640"/>
      </w:tabs>
    </w:pPr>
  </w:style>
  <w:style w:type="paragraph" w:styleId="BalloonText">
    <w:name w:val="Balloon Text"/>
    <w:basedOn w:val="Normal"/>
    <w:semiHidden/>
    <w:rsid w:val="008123E1"/>
    <w:rPr>
      <w:rFonts w:ascii="Tahoma" w:hAnsi="Tahoma" w:cs="Tahoma"/>
      <w:sz w:val="16"/>
      <w:szCs w:val="16"/>
    </w:rPr>
  </w:style>
  <w:style w:type="character" w:styleId="Hyperlink">
    <w:name w:val="Hyperlink"/>
    <w:uiPriority w:val="99"/>
    <w:rsid w:val="001818A9"/>
    <w:rPr>
      <w:color w:val="0000FF"/>
      <w:u w:val="single"/>
    </w:rPr>
  </w:style>
  <w:style w:type="character" w:customStyle="1" w:styleId="sectiontitle1">
    <w:name w:val="sectiontitle1"/>
    <w:rsid w:val="00A66433"/>
    <w:rPr>
      <w:rFonts w:ascii="Verdana" w:hAnsi="Verdana" w:hint="default"/>
      <w:b/>
      <w:bCs/>
      <w:strike w:val="0"/>
      <w:dstrike w:val="0"/>
      <w:color w:val="336600"/>
      <w:sz w:val="21"/>
      <w:szCs w:val="21"/>
      <w:u w:val="none"/>
      <w:effect w:val="none"/>
    </w:rPr>
  </w:style>
  <w:style w:type="character" w:customStyle="1" w:styleId="paragraph11">
    <w:name w:val="paragraph11"/>
    <w:rsid w:val="00A66433"/>
    <w:rPr>
      <w:rFonts w:ascii="Verdana" w:hAnsi="Verdana" w:hint="default"/>
      <w:b w:val="0"/>
      <w:bCs w:val="0"/>
      <w:strike w:val="0"/>
      <w:dstrike w:val="0"/>
      <w:color w:val="000000"/>
      <w:sz w:val="18"/>
      <w:szCs w:val="18"/>
      <w:u w:val="none"/>
      <w:effect w:val="none"/>
    </w:rPr>
  </w:style>
  <w:style w:type="paragraph" w:styleId="NormalWeb">
    <w:name w:val="Normal (Web)"/>
    <w:basedOn w:val="Normal"/>
    <w:rsid w:val="00A66433"/>
    <w:rPr>
      <w:rFonts w:ascii="Verdana" w:hAnsi="Verdana"/>
      <w:color w:val="726F65"/>
    </w:rPr>
  </w:style>
  <w:style w:type="character" w:customStyle="1" w:styleId="sectionheader1">
    <w:name w:val="sectionheader1"/>
    <w:rsid w:val="00A66433"/>
    <w:rPr>
      <w:rFonts w:ascii="Georgia" w:hAnsi="Georgia" w:hint="default"/>
      <w:color w:val="003876"/>
      <w:sz w:val="34"/>
      <w:szCs w:val="34"/>
    </w:rPr>
  </w:style>
  <w:style w:type="character" w:customStyle="1" w:styleId="mainbodytext">
    <w:name w:val="mainbodytext"/>
    <w:basedOn w:val="DefaultParagraphFont"/>
    <w:rsid w:val="00A66433"/>
  </w:style>
  <w:style w:type="numbering" w:customStyle="1" w:styleId="CurrentList1">
    <w:name w:val="Current List1"/>
    <w:rsid w:val="00510247"/>
    <w:pPr>
      <w:numPr>
        <w:numId w:val="16"/>
      </w:numPr>
    </w:pPr>
  </w:style>
  <w:style w:type="character" w:styleId="PageNumber">
    <w:name w:val="page number"/>
    <w:basedOn w:val="DefaultParagraphFont"/>
    <w:rsid w:val="00F02847"/>
  </w:style>
  <w:style w:type="paragraph" w:styleId="BodyText">
    <w:name w:val="Body Text"/>
    <w:basedOn w:val="Normal"/>
    <w:link w:val="BodyTextChar"/>
    <w:rsid w:val="004A287D"/>
    <w:rPr>
      <w:rFonts w:ascii="Arial" w:hAnsi="Arial" w:cs="Arial"/>
      <w:sz w:val="20"/>
    </w:rPr>
  </w:style>
  <w:style w:type="character" w:customStyle="1" w:styleId="BodyTextChar">
    <w:name w:val="Body Text Char"/>
    <w:link w:val="BodyText"/>
    <w:rsid w:val="004A287D"/>
    <w:rPr>
      <w:rFonts w:ascii="Arial" w:hAnsi="Arial" w:cs="Arial"/>
      <w:szCs w:val="24"/>
    </w:rPr>
  </w:style>
  <w:style w:type="paragraph" w:styleId="Title">
    <w:name w:val="Title"/>
    <w:basedOn w:val="Normal"/>
    <w:link w:val="TitleChar"/>
    <w:qFormat/>
    <w:rsid w:val="004A287D"/>
    <w:pPr>
      <w:jc w:val="center"/>
    </w:pPr>
    <w:rPr>
      <w:b/>
      <w:bCs/>
      <w:sz w:val="28"/>
    </w:rPr>
  </w:style>
  <w:style w:type="character" w:customStyle="1" w:styleId="TitleChar">
    <w:name w:val="Title Char"/>
    <w:link w:val="Title"/>
    <w:rsid w:val="004A287D"/>
    <w:rPr>
      <w:b/>
      <w:bCs/>
      <w:sz w:val="28"/>
      <w:szCs w:val="24"/>
    </w:rPr>
  </w:style>
  <w:style w:type="paragraph" w:styleId="CommentText">
    <w:name w:val="annotation text"/>
    <w:basedOn w:val="Normal"/>
    <w:link w:val="CommentTextChar"/>
    <w:rsid w:val="004A287D"/>
    <w:rPr>
      <w:rFonts w:ascii="Tahoma" w:hAnsi="Tahoma" w:cs="Tahoma"/>
      <w:sz w:val="20"/>
      <w:szCs w:val="20"/>
    </w:rPr>
  </w:style>
  <w:style w:type="character" w:customStyle="1" w:styleId="CommentTextChar">
    <w:name w:val="Comment Text Char"/>
    <w:link w:val="CommentText"/>
    <w:rsid w:val="004A287D"/>
    <w:rPr>
      <w:rFonts w:ascii="Tahoma" w:hAnsi="Tahoma" w:cs="Tahoma"/>
    </w:rPr>
  </w:style>
  <w:style w:type="paragraph" w:customStyle="1" w:styleId="Style1">
    <w:name w:val="Style1"/>
    <w:basedOn w:val="Normal"/>
    <w:link w:val="Style1Char"/>
    <w:qFormat/>
    <w:rsid w:val="00251D99"/>
    <w:rPr>
      <w:rFonts w:ascii="Arial" w:hAnsi="Arial" w:cs="Arial"/>
      <w:b/>
      <w:bdr w:val="single" w:sz="4" w:space="0" w:color="auto"/>
      <w:shd w:val="clear" w:color="auto" w:fill="000000"/>
    </w:rPr>
  </w:style>
  <w:style w:type="character" w:styleId="CommentReference">
    <w:name w:val="annotation reference"/>
    <w:rsid w:val="00566009"/>
    <w:rPr>
      <w:sz w:val="16"/>
      <w:szCs w:val="16"/>
    </w:rPr>
  </w:style>
  <w:style w:type="character" w:customStyle="1" w:styleId="Style1Char">
    <w:name w:val="Style1 Char"/>
    <w:link w:val="Style1"/>
    <w:rsid w:val="00251D99"/>
    <w:rPr>
      <w:rFonts w:ascii="Arial" w:hAnsi="Arial" w:cs="Arial"/>
      <w:b/>
      <w:sz w:val="24"/>
      <w:szCs w:val="24"/>
      <w:bdr w:val="single" w:sz="4" w:space="0" w:color="auto"/>
    </w:rPr>
  </w:style>
  <w:style w:type="paragraph" w:styleId="TOC1">
    <w:name w:val="toc 1"/>
    <w:basedOn w:val="Normal"/>
    <w:next w:val="Normal"/>
    <w:autoRedefine/>
    <w:uiPriority w:val="39"/>
    <w:rsid w:val="003E58AA"/>
    <w:pPr>
      <w:tabs>
        <w:tab w:val="right" w:leader="dot" w:pos="8630"/>
      </w:tabs>
    </w:pPr>
    <w:rPr>
      <w:rFonts w:ascii="Verdana" w:hAnsi="Verdana"/>
      <w:sz w:val="20"/>
      <w:szCs w:val="20"/>
    </w:rPr>
  </w:style>
  <w:style w:type="paragraph" w:styleId="CommentSubject">
    <w:name w:val="annotation subject"/>
    <w:basedOn w:val="CommentText"/>
    <w:next w:val="CommentText"/>
    <w:link w:val="CommentSubjectChar"/>
    <w:rsid w:val="00566009"/>
    <w:rPr>
      <w:rFonts w:ascii="Times New Roman" w:hAnsi="Times New Roman" w:cs="Times New Roman"/>
      <w:b/>
      <w:bCs/>
    </w:rPr>
  </w:style>
  <w:style w:type="character" w:customStyle="1" w:styleId="CommentSubjectChar">
    <w:name w:val="Comment Subject Char"/>
    <w:link w:val="CommentSubject"/>
    <w:rsid w:val="00566009"/>
    <w:rPr>
      <w:rFonts w:ascii="Tahoma" w:hAnsi="Tahoma" w:cs="Tahoma"/>
      <w:b/>
      <w:bCs/>
    </w:rPr>
  </w:style>
  <w:style w:type="paragraph" w:styleId="Revision">
    <w:name w:val="Revision"/>
    <w:hidden/>
    <w:uiPriority w:val="99"/>
    <w:semiHidden/>
    <w:rsid w:val="000468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651123">
      <w:bodyDiv w:val="1"/>
      <w:marLeft w:val="0"/>
      <w:marRight w:val="0"/>
      <w:marTop w:val="0"/>
      <w:marBottom w:val="0"/>
      <w:divBdr>
        <w:top w:val="none" w:sz="0" w:space="0" w:color="auto"/>
        <w:left w:val="none" w:sz="0" w:space="0" w:color="auto"/>
        <w:bottom w:val="none" w:sz="0" w:space="0" w:color="auto"/>
        <w:right w:val="none" w:sz="0" w:space="0" w:color="auto"/>
      </w:divBdr>
      <w:divsChild>
        <w:div w:id="614218717">
          <w:marLeft w:val="0"/>
          <w:marRight w:val="0"/>
          <w:marTop w:val="0"/>
          <w:marBottom w:val="0"/>
          <w:divBdr>
            <w:top w:val="none" w:sz="0" w:space="0" w:color="auto"/>
            <w:left w:val="none" w:sz="0" w:space="0" w:color="auto"/>
            <w:bottom w:val="none" w:sz="0" w:space="0" w:color="auto"/>
            <w:right w:val="none" w:sz="0" w:space="0" w:color="auto"/>
          </w:divBdr>
          <w:divsChild>
            <w:div w:id="1872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168">
      <w:bodyDiv w:val="1"/>
      <w:marLeft w:val="0"/>
      <w:marRight w:val="0"/>
      <w:marTop w:val="0"/>
      <w:marBottom w:val="0"/>
      <w:divBdr>
        <w:top w:val="none" w:sz="0" w:space="0" w:color="auto"/>
        <w:left w:val="none" w:sz="0" w:space="0" w:color="auto"/>
        <w:bottom w:val="none" w:sz="0" w:space="0" w:color="auto"/>
        <w:right w:val="none" w:sz="0" w:space="0" w:color="auto"/>
      </w:divBdr>
      <w:divsChild>
        <w:div w:id="1070537294">
          <w:marLeft w:val="0"/>
          <w:marRight w:val="0"/>
          <w:marTop w:val="0"/>
          <w:marBottom w:val="0"/>
          <w:divBdr>
            <w:top w:val="none" w:sz="0" w:space="0" w:color="auto"/>
            <w:left w:val="none" w:sz="0" w:space="0" w:color="auto"/>
            <w:bottom w:val="none" w:sz="0" w:space="0" w:color="auto"/>
            <w:right w:val="none" w:sz="0" w:space="0" w:color="auto"/>
          </w:divBdr>
          <w:divsChild>
            <w:div w:id="30038781">
              <w:marLeft w:val="0"/>
              <w:marRight w:val="0"/>
              <w:marTop w:val="0"/>
              <w:marBottom w:val="0"/>
              <w:divBdr>
                <w:top w:val="none" w:sz="0" w:space="0" w:color="auto"/>
                <w:left w:val="none" w:sz="0" w:space="0" w:color="auto"/>
                <w:bottom w:val="none" w:sz="0" w:space="0" w:color="auto"/>
                <w:right w:val="none" w:sz="0" w:space="0" w:color="auto"/>
              </w:divBdr>
            </w:div>
            <w:div w:id="189495694">
              <w:marLeft w:val="0"/>
              <w:marRight w:val="0"/>
              <w:marTop w:val="0"/>
              <w:marBottom w:val="0"/>
              <w:divBdr>
                <w:top w:val="none" w:sz="0" w:space="0" w:color="auto"/>
                <w:left w:val="none" w:sz="0" w:space="0" w:color="auto"/>
                <w:bottom w:val="none" w:sz="0" w:space="0" w:color="auto"/>
                <w:right w:val="none" w:sz="0" w:space="0" w:color="auto"/>
              </w:divBdr>
            </w:div>
            <w:div w:id="373045957">
              <w:marLeft w:val="0"/>
              <w:marRight w:val="0"/>
              <w:marTop w:val="0"/>
              <w:marBottom w:val="0"/>
              <w:divBdr>
                <w:top w:val="none" w:sz="0" w:space="0" w:color="auto"/>
                <w:left w:val="none" w:sz="0" w:space="0" w:color="auto"/>
                <w:bottom w:val="none" w:sz="0" w:space="0" w:color="auto"/>
                <w:right w:val="none" w:sz="0" w:space="0" w:color="auto"/>
              </w:divBdr>
            </w:div>
            <w:div w:id="654919145">
              <w:marLeft w:val="0"/>
              <w:marRight w:val="0"/>
              <w:marTop w:val="0"/>
              <w:marBottom w:val="0"/>
              <w:divBdr>
                <w:top w:val="none" w:sz="0" w:space="0" w:color="auto"/>
                <w:left w:val="none" w:sz="0" w:space="0" w:color="auto"/>
                <w:bottom w:val="none" w:sz="0" w:space="0" w:color="auto"/>
                <w:right w:val="none" w:sz="0" w:space="0" w:color="auto"/>
              </w:divBdr>
            </w:div>
            <w:div w:id="766847814">
              <w:marLeft w:val="0"/>
              <w:marRight w:val="0"/>
              <w:marTop w:val="0"/>
              <w:marBottom w:val="0"/>
              <w:divBdr>
                <w:top w:val="none" w:sz="0" w:space="0" w:color="auto"/>
                <w:left w:val="none" w:sz="0" w:space="0" w:color="auto"/>
                <w:bottom w:val="none" w:sz="0" w:space="0" w:color="auto"/>
                <w:right w:val="none" w:sz="0" w:space="0" w:color="auto"/>
              </w:divBdr>
            </w:div>
            <w:div w:id="791752538">
              <w:marLeft w:val="0"/>
              <w:marRight w:val="0"/>
              <w:marTop w:val="0"/>
              <w:marBottom w:val="0"/>
              <w:divBdr>
                <w:top w:val="none" w:sz="0" w:space="0" w:color="auto"/>
                <w:left w:val="none" w:sz="0" w:space="0" w:color="auto"/>
                <w:bottom w:val="none" w:sz="0" w:space="0" w:color="auto"/>
                <w:right w:val="none" w:sz="0" w:space="0" w:color="auto"/>
              </w:divBdr>
            </w:div>
            <w:div w:id="880747986">
              <w:marLeft w:val="0"/>
              <w:marRight w:val="0"/>
              <w:marTop w:val="0"/>
              <w:marBottom w:val="0"/>
              <w:divBdr>
                <w:top w:val="none" w:sz="0" w:space="0" w:color="auto"/>
                <w:left w:val="none" w:sz="0" w:space="0" w:color="auto"/>
                <w:bottom w:val="none" w:sz="0" w:space="0" w:color="auto"/>
                <w:right w:val="none" w:sz="0" w:space="0" w:color="auto"/>
              </w:divBdr>
            </w:div>
            <w:div w:id="936324899">
              <w:marLeft w:val="0"/>
              <w:marRight w:val="0"/>
              <w:marTop w:val="0"/>
              <w:marBottom w:val="0"/>
              <w:divBdr>
                <w:top w:val="none" w:sz="0" w:space="0" w:color="auto"/>
                <w:left w:val="none" w:sz="0" w:space="0" w:color="auto"/>
                <w:bottom w:val="none" w:sz="0" w:space="0" w:color="auto"/>
                <w:right w:val="none" w:sz="0" w:space="0" w:color="auto"/>
              </w:divBdr>
            </w:div>
            <w:div w:id="1069156177">
              <w:marLeft w:val="0"/>
              <w:marRight w:val="0"/>
              <w:marTop w:val="0"/>
              <w:marBottom w:val="0"/>
              <w:divBdr>
                <w:top w:val="none" w:sz="0" w:space="0" w:color="auto"/>
                <w:left w:val="none" w:sz="0" w:space="0" w:color="auto"/>
                <w:bottom w:val="none" w:sz="0" w:space="0" w:color="auto"/>
                <w:right w:val="none" w:sz="0" w:space="0" w:color="auto"/>
              </w:divBdr>
            </w:div>
            <w:div w:id="1175339885">
              <w:marLeft w:val="0"/>
              <w:marRight w:val="0"/>
              <w:marTop w:val="0"/>
              <w:marBottom w:val="0"/>
              <w:divBdr>
                <w:top w:val="none" w:sz="0" w:space="0" w:color="auto"/>
                <w:left w:val="none" w:sz="0" w:space="0" w:color="auto"/>
                <w:bottom w:val="none" w:sz="0" w:space="0" w:color="auto"/>
                <w:right w:val="none" w:sz="0" w:space="0" w:color="auto"/>
              </w:divBdr>
            </w:div>
            <w:div w:id="1492718980">
              <w:marLeft w:val="0"/>
              <w:marRight w:val="0"/>
              <w:marTop w:val="0"/>
              <w:marBottom w:val="0"/>
              <w:divBdr>
                <w:top w:val="none" w:sz="0" w:space="0" w:color="auto"/>
                <w:left w:val="none" w:sz="0" w:space="0" w:color="auto"/>
                <w:bottom w:val="none" w:sz="0" w:space="0" w:color="auto"/>
                <w:right w:val="none" w:sz="0" w:space="0" w:color="auto"/>
              </w:divBdr>
            </w:div>
            <w:div w:id="1632394055">
              <w:marLeft w:val="0"/>
              <w:marRight w:val="0"/>
              <w:marTop w:val="0"/>
              <w:marBottom w:val="0"/>
              <w:divBdr>
                <w:top w:val="none" w:sz="0" w:space="0" w:color="auto"/>
                <w:left w:val="none" w:sz="0" w:space="0" w:color="auto"/>
                <w:bottom w:val="none" w:sz="0" w:space="0" w:color="auto"/>
                <w:right w:val="none" w:sz="0" w:space="0" w:color="auto"/>
              </w:divBdr>
            </w:div>
            <w:div w:id="1662587485">
              <w:marLeft w:val="0"/>
              <w:marRight w:val="0"/>
              <w:marTop w:val="0"/>
              <w:marBottom w:val="0"/>
              <w:divBdr>
                <w:top w:val="none" w:sz="0" w:space="0" w:color="auto"/>
                <w:left w:val="none" w:sz="0" w:space="0" w:color="auto"/>
                <w:bottom w:val="none" w:sz="0" w:space="0" w:color="auto"/>
                <w:right w:val="none" w:sz="0" w:space="0" w:color="auto"/>
              </w:divBdr>
            </w:div>
            <w:div w:id="1746955811">
              <w:marLeft w:val="0"/>
              <w:marRight w:val="0"/>
              <w:marTop w:val="0"/>
              <w:marBottom w:val="0"/>
              <w:divBdr>
                <w:top w:val="none" w:sz="0" w:space="0" w:color="auto"/>
                <w:left w:val="none" w:sz="0" w:space="0" w:color="auto"/>
                <w:bottom w:val="none" w:sz="0" w:space="0" w:color="auto"/>
                <w:right w:val="none" w:sz="0" w:space="0" w:color="auto"/>
              </w:divBdr>
            </w:div>
            <w:div w:id="1867135942">
              <w:marLeft w:val="0"/>
              <w:marRight w:val="0"/>
              <w:marTop w:val="0"/>
              <w:marBottom w:val="0"/>
              <w:divBdr>
                <w:top w:val="none" w:sz="0" w:space="0" w:color="auto"/>
                <w:left w:val="none" w:sz="0" w:space="0" w:color="auto"/>
                <w:bottom w:val="none" w:sz="0" w:space="0" w:color="auto"/>
                <w:right w:val="none" w:sz="0" w:space="0" w:color="auto"/>
              </w:divBdr>
            </w:div>
            <w:div w:id="21189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55">
      <w:bodyDiv w:val="1"/>
      <w:marLeft w:val="0"/>
      <w:marRight w:val="0"/>
      <w:marTop w:val="0"/>
      <w:marBottom w:val="0"/>
      <w:divBdr>
        <w:top w:val="none" w:sz="0" w:space="0" w:color="auto"/>
        <w:left w:val="none" w:sz="0" w:space="0" w:color="auto"/>
        <w:bottom w:val="none" w:sz="0" w:space="0" w:color="auto"/>
        <w:right w:val="none" w:sz="0" w:space="0" w:color="auto"/>
      </w:divBdr>
      <w:divsChild>
        <w:div w:id="652179140">
          <w:marLeft w:val="0"/>
          <w:marRight w:val="0"/>
          <w:marTop w:val="0"/>
          <w:marBottom w:val="0"/>
          <w:divBdr>
            <w:top w:val="none" w:sz="0" w:space="0" w:color="auto"/>
            <w:left w:val="none" w:sz="0" w:space="0" w:color="auto"/>
            <w:bottom w:val="none" w:sz="0" w:space="0" w:color="auto"/>
            <w:right w:val="none" w:sz="0" w:space="0" w:color="auto"/>
          </w:divBdr>
        </w:div>
      </w:divsChild>
    </w:div>
    <w:div w:id="2034920848">
      <w:bodyDiv w:val="1"/>
      <w:marLeft w:val="0"/>
      <w:marRight w:val="0"/>
      <w:marTop w:val="0"/>
      <w:marBottom w:val="0"/>
      <w:divBdr>
        <w:top w:val="none" w:sz="0" w:space="0" w:color="auto"/>
        <w:left w:val="none" w:sz="0" w:space="0" w:color="auto"/>
        <w:bottom w:val="none" w:sz="0" w:space="0" w:color="auto"/>
        <w:right w:val="none" w:sz="0" w:space="0" w:color="auto"/>
      </w:divBdr>
      <w:divsChild>
        <w:div w:id="98770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mylaureate.com/C6/Our%20Company/Portal%20Resources/Campus-Based%20Universities.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Technical Communication</Course_x0020_titl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C768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4" ma:contentTypeDescription="Create a new document." ma:contentTypeScope="" ma:versionID="f7c41210bd306a1df0cd203af14f3629">
  <xsd:schema xmlns:xsd="http://www.w3.org/2001/XMLSchema" xmlns:xs="http://www.w3.org/2001/XMLSchema" xmlns:p="http://schemas.microsoft.com/office/2006/metadata/properties" xmlns:ns2="0feec74c-ecc7-44c3-9c64-3623cf89ed41" targetNamespace="http://schemas.microsoft.com/office/2006/metadata/properties" ma:root="true" ma:fieldsID="190a86a6efc47a30709e1f44eecaf1f4" ns2:_="">
    <xsd:import namespace="0feec74c-ecc7-44c3-9c64-3623cf89ed41"/>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955BA-BA07-460F-9B39-B0C60DE68B48}">
  <ds:schemaRefs>
    <ds:schemaRef ds:uri="http://schemas.microsoft.com/sharepoint/v3/contenttype/forms"/>
  </ds:schemaRefs>
</ds:datastoreItem>
</file>

<file path=customXml/itemProps2.xml><?xml version="1.0" encoding="utf-8"?>
<ds:datastoreItem xmlns:ds="http://schemas.openxmlformats.org/officeDocument/2006/customXml" ds:itemID="{101A6985-A6B7-4803-9FB2-AE47F079C1AB}">
  <ds:schemaRefs>
    <ds:schemaRef ds:uri="http://schemas.microsoft.com/office/2006/metadata/longProperties"/>
  </ds:schemaRefs>
</ds:datastoreItem>
</file>

<file path=customXml/itemProps3.xml><?xml version="1.0" encoding="utf-8"?>
<ds:datastoreItem xmlns:ds="http://schemas.openxmlformats.org/officeDocument/2006/customXml" ds:itemID="{6D743214-6090-4882-BD1E-16EA4C741836}">
  <ds:schemaRefs>
    <ds:schemaRef ds:uri="http://purl.org/dc/dcmitype/"/>
    <ds:schemaRef ds:uri="0feec74c-ecc7-44c3-9c64-3623cf89ed41"/>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6A5CA18-E449-4D90-95E6-EAEEB8918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64A62B-7D4E-4F98-BD09-D9F59836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EWP1 Task 2 Request for Proposal</vt:lpstr>
    </vt:vector>
  </TitlesOfParts>
  <Company>Laureate Education</Company>
  <LinksUpToDate>false</LinksUpToDate>
  <CharactersWithSpaces>10180</CharactersWithSpaces>
  <SharedDoc>false</SharedDoc>
  <HLinks>
    <vt:vector size="48" baseType="variant">
      <vt:variant>
        <vt:i4>393302</vt:i4>
      </vt:variant>
      <vt:variant>
        <vt:i4>30</vt:i4>
      </vt:variant>
      <vt:variant>
        <vt:i4>0</vt:i4>
      </vt:variant>
      <vt:variant>
        <vt:i4>5</vt:i4>
      </vt:variant>
      <vt:variant>
        <vt:lpwstr>https://www.mylaureate.com/C6/Our Company/Portal Resources/Campus-Based Universities.aspx</vt:lpwstr>
      </vt:variant>
      <vt:variant>
        <vt:lpwstr/>
      </vt:variant>
      <vt:variant>
        <vt:i4>1245234</vt:i4>
      </vt:variant>
      <vt:variant>
        <vt:i4>26</vt:i4>
      </vt:variant>
      <vt:variant>
        <vt:i4>0</vt:i4>
      </vt:variant>
      <vt:variant>
        <vt:i4>5</vt:i4>
      </vt:variant>
      <vt:variant>
        <vt:lpwstr/>
      </vt:variant>
      <vt:variant>
        <vt:lpwstr>_Toc426283870</vt:lpwstr>
      </vt:variant>
      <vt:variant>
        <vt:i4>1179698</vt:i4>
      </vt:variant>
      <vt:variant>
        <vt:i4>23</vt:i4>
      </vt:variant>
      <vt:variant>
        <vt:i4>0</vt:i4>
      </vt:variant>
      <vt:variant>
        <vt:i4>5</vt:i4>
      </vt:variant>
      <vt:variant>
        <vt:lpwstr/>
      </vt:variant>
      <vt:variant>
        <vt:lpwstr>_Toc426283869</vt:lpwstr>
      </vt:variant>
      <vt:variant>
        <vt:i4>1179698</vt:i4>
      </vt:variant>
      <vt:variant>
        <vt:i4>20</vt:i4>
      </vt:variant>
      <vt:variant>
        <vt:i4>0</vt:i4>
      </vt:variant>
      <vt:variant>
        <vt:i4>5</vt:i4>
      </vt:variant>
      <vt:variant>
        <vt:lpwstr/>
      </vt:variant>
      <vt:variant>
        <vt:lpwstr>_Toc426283868</vt:lpwstr>
      </vt:variant>
      <vt:variant>
        <vt:i4>1179698</vt:i4>
      </vt:variant>
      <vt:variant>
        <vt:i4>17</vt:i4>
      </vt:variant>
      <vt:variant>
        <vt:i4>0</vt:i4>
      </vt:variant>
      <vt:variant>
        <vt:i4>5</vt:i4>
      </vt:variant>
      <vt:variant>
        <vt:lpwstr/>
      </vt:variant>
      <vt:variant>
        <vt:lpwstr>_Toc426283866</vt:lpwstr>
      </vt:variant>
      <vt:variant>
        <vt:i4>1179698</vt:i4>
      </vt:variant>
      <vt:variant>
        <vt:i4>14</vt:i4>
      </vt:variant>
      <vt:variant>
        <vt:i4>0</vt:i4>
      </vt:variant>
      <vt:variant>
        <vt:i4>5</vt:i4>
      </vt:variant>
      <vt:variant>
        <vt:lpwstr/>
      </vt:variant>
      <vt:variant>
        <vt:lpwstr>_Toc426283865</vt:lpwstr>
      </vt:variant>
      <vt:variant>
        <vt:i4>1179698</vt:i4>
      </vt:variant>
      <vt:variant>
        <vt:i4>8</vt:i4>
      </vt:variant>
      <vt:variant>
        <vt:i4>0</vt:i4>
      </vt:variant>
      <vt:variant>
        <vt:i4>5</vt:i4>
      </vt:variant>
      <vt:variant>
        <vt:lpwstr/>
      </vt:variant>
      <vt:variant>
        <vt:lpwstr>_Toc426283864</vt:lpwstr>
      </vt:variant>
      <vt:variant>
        <vt:i4>1179698</vt:i4>
      </vt:variant>
      <vt:variant>
        <vt:i4>2</vt:i4>
      </vt:variant>
      <vt:variant>
        <vt:i4>0</vt:i4>
      </vt:variant>
      <vt:variant>
        <vt:i4>5</vt:i4>
      </vt:variant>
      <vt:variant>
        <vt:lpwstr/>
      </vt:variant>
      <vt:variant>
        <vt:lpwstr>_Toc426283863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EWP1 Task 2 Request for Proposal</dc:title>
  <dc:subject/>
  <dc:creator>Administrator</dc:creator>
  <cp:keywords/>
  <cp:lastModifiedBy>Damian J. Yates</cp:lastModifiedBy>
  <cp:revision>2</cp:revision>
  <cp:lastPrinted>2006-12-13T21:01:00Z</cp:lastPrinted>
  <dcterms:created xsi:type="dcterms:W3CDTF">2019-08-15T04:17:00Z</dcterms:created>
  <dcterms:modified xsi:type="dcterms:W3CDTF">2019-08-15T04:17:00Z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damian.yates@yes.local</vt:lpwstr>
  </property>
  <property fmtid="{D5CDD505-2E9C-101B-9397-08002B2CF9AE}" pid="7" name="MSIP_Label_f42aa342-8706-4288-bd11-ebb85995028c_SetDate">
    <vt:lpwstr>2019-08-15T04:17:17.4030199Z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649ef81d-e936-4f58-b8cb-52a150294dad</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